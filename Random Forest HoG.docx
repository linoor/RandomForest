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4728382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14:paraId="2922D389" w14:textId="542D886F" w:rsidR="007432BD" w:rsidRPr="007432BD" w:rsidRDefault="001D0125" w:rsidP="00914E4C">
          <w:r>
            <w:rPr>
              <w:noProof/>
              <w:lang w:eastAsia="zh-TW"/>
            </w:rPr>
            <mc:AlternateContent>
              <mc:Choice Requires="wpg">
                <w:drawing>
                  <wp:anchor distT="0" distB="0" distL="114300" distR="114300" simplePos="0" relativeHeight="251717631" behindDoc="0" locked="0" layoutInCell="1" allowOverlap="1" wp14:anchorId="48B7BECA" wp14:editId="07D0111F">
                    <wp:simplePos x="0" y="0"/>
                    <wp:positionH relativeFrom="column">
                      <wp:posOffset>-904240</wp:posOffset>
                    </wp:positionH>
                    <wp:positionV relativeFrom="paragraph">
                      <wp:posOffset>-908050</wp:posOffset>
                    </wp:positionV>
                    <wp:extent cx="2115820" cy="10730865"/>
                    <wp:effectExtent l="0" t="0" r="0" b="0"/>
                    <wp:wrapNone/>
                    <wp:docPr id="53" name="Group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115820" cy="10730865"/>
                              <a:chOff x="-7" y="-13"/>
                              <a:chExt cx="3332" cy="16899"/>
                            </a:xfrm>
                          </wpg:grpSpPr>
                          <wps:wsp>
                            <wps:cNvPr id="54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-7" y="-13"/>
                                <a:ext cx="2716" cy="16899"/>
                              </a:xfrm>
                              <a:custGeom>
                                <a:avLst/>
                                <a:gdLst>
                                  <a:gd name="T0" fmla="*/ 0 w 4331"/>
                                  <a:gd name="T1" fmla="*/ 0 h 16899"/>
                                  <a:gd name="T2" fmla="*/ 4331 w 4331"/>
                                  <a:gd name="T3" fmla="*/ 0 h 16899"/>
                                  <a:gd name="T4" fmla="*/ 4326 w 4331"/>
                                  <a:gd name="T5" fmla="*/ 16899 h 16899"/>
                                  <a:gd name="T6" fmla="*/ 6 w 4331"/>
                                  <a:gd name="T7" fmla="*/ 16898 h 16899"/>
                                  <a:gd name="T8" fmla="*/ 0 w 4331"/>
                                  <a:gd name="T9" fmla="*/ 0 h 168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331" h="16899">
                                    <a:moveTo>
                                      <a:pt x="0" y="0"/>
                                    </a:moveTo>
                                    <a:lnTo>
                                      <a:pt x="4331" y="0"/>
                                    </a:lnTo>
                                    <a:lnTo>
                                      <a:pt x="4326" y="16899"/>
                                    </a:lnTo>
                                    <a:lnTo>
                                      <a:pt x="6" y="1689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F6F6F"/>
                                  </a:gs>
                                  <a:gs pos="100000">
                                    <a:srgbClr val="BF6F6F">
                                      <a:gamma/>
                                      <a:shade val="6000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/>
                                <a:ext uri="{AF507438-7753-43e0-B8FC-AC1667EBCBE1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5" name="Group 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58" y="-13"/>
                                <a:ext cx="567" cy="16857"/>
                                <a:chOff x="2758" y="-13"/>
                                <a:chExt cx="567" cy="16857"/>
                              </a:xfrm>
                            </wpg:grpSpPr>
                            <wps:wsp>
                              <wps:cNvPr id="56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" y="-13"/>
                                  <a:ext cx="567" cy="10095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rgbClr val="DC5552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/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" y="13400"/>
                                  <a:ext cx="567" cy="17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/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" y="11657"/>
                                  <a:ext cx="567" cy="17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1F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/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" y="15143"/>
                                  <a:ext cx="567" cy="17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141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/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" y="9914"/>
                                  <a:ext cx="567" cy="17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555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/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F7648C4" id="Group 43" o:spid="_x0000_s1026" style="position:absolute;margin-left:-71.2pt;margin-top:-71.5pt;width:166.6pt;height:844.95pt;z-index:251717631" coordorigin="-7,-13" coordsize="3332,1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">
                    <v:shape id="Freeform 44" o:spid="_x0000_s1027" style="position:absolute;left:-7;top:-13;width:2716;height:16899;visibility:visible;mso-wrap-style:square;v-text-anchor:top" coordsize="4331,16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/usMA&#10;AADbAAAADwAAAGRycy9kb3ducmV2LnhtbESPQYvCMBSE74L/ITzBm6Yuuu5Wo+iCoKCgddfzo3m2&#10;xealNFHrvzfCgsdhZr5hpvPGlOJGtSssKxj0IxDEqdUFZwp+j6veFwjnkTWWlknBgxzMZ+3WFGNt&#10;73ygW+IzESDsYlSQe1/FUro0J4Oubyvi4J1tbdAHWWdS13gPcFPKjyj6lAYLDgs5VvSTU3pJrkbB&#10;Nyb0tzwelqfreSH3442X++1OqW6nWUxAeGr8O/zfXmsFoyG8vo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d/usMAAADbAAAADwAAAAAAAAAAAAAAAACYAgAAZHJzL2Rv&#10;d25yZXYueG1sUEsFBgAAAAAEAAQA9QAAAIgDAAAAAA==&#10;" path="m,l4331,r-5,16899l6,16898,,xe" fillcolor="#bf6f6f" stroked="f">
                      <v:fill color2="#734343" focus="100%" type="gradient"/>
                      <v:path arrowok="t" o:connecttype="custom" o:connectlocs="0,0;2716,0;2713,16899;4,16898;0,0" o:connectangles="0,0,0,0,0"/>
                    </v:shape>
                    <v:group id="Group 45" o:spid="_x0000_s1028" style="position:absolute;left:2758;top:-13;width:567;height:16857" coordorigin="2758,-13" coordsize="567,16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ect id="Rectangle 46" o:spid="_x0000_s1029" style="position:absolute;left:2758;top:-13;width:567;height:10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MU8EA&#10;AADbAAAADwAAAGRycy9kb3ducmV2LnhtbESP3YrCMBSE7xd8h3AE79ZUwSJdo4ggCLqgrnh9aE5/&#10;sDkpSbT17c2C4OUwM98wi1VvGvEg52vLCibjBARxbnXNpYLL3/Z7DsIHZI2NZVLwJA+r5eBrgZm2&#10;HZ/ocQ6liBD2GSqoQmgzKX1ekUE/ti1x9ArrDIYoXSm1wy7CTSOnSZJKgzXHhQpb2lSU3853o8AV&#10;p6Q40vWyv+5m64OU3e8t7ZQaDfv1D4hAffiE3+2dVjBL4f9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kDFPBAAAA2wAAAA8AAAAAAAAAAAAAAAAAmAIAAGRycy9kb3du&#10;cmV2LnhtbFBLBQYAAAAABAAEAPUAAACGAwAAAAA=&#10;" fillcolor="white [3212]" stroked="f">
                        <v:fill color2="#dc5552" focus="100%" type="gradient"/>
                      </v:rect>
                      <v:rect id="Rectangle 47" o:spid="_x0000_s1030" style="position:absolute;left:2758;top:13400;width:567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6pmMIA&#10;AADbAAAADwAAAGRycy9kb3ducmV2LnhtbESPS6vCMBSE94L/IRzh7myq4INqFBEVNy58grtDc2yL&#10;zUlpcmv99+bCBZfDzHzDzJetKUVDtSssKxhEMQji1OqCMwWX87Y/BeE8ssbSMil4k4PlotuZY6Lt&#10;i4/UnHwmAoRdggpy76tESpfmZNBFtiIO3sPWBn2QdSZ1ja8AN6UcxvFYGiw4LORY0Tqn9Hn6NQra&#10;3TDe3+4p7Vbr4wDdoRltro1SP712NQPhqfXf8H97rxWMJvD3JfwAu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bqmYwgAAANsAAAAPAAAAAAAAAAAAAAAAAJgCAABkcnMvZG93&#10;bnJldi54bWxQSwUGAAAAAAQABAD1AAAAhwMAAAAA&#10;" fillcolor="#640000 [3205]" stroked="f"/>
                      <v:rect id="Rectangle 48" o:spid="_x0000_s1031" style="position:absolute;left:2758;top:11657;width:567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f248IA&#10;AADbAAAADwAAAGRycy9kb3ducmV2LnhtbERP3WrCMBS+H/gO4Qi7m6kTx+iMZcgKMlihbg9wbI5t&#10;WXPSJqmtb28uBrv8+P532Ww6cSXnW8sK1qsEBHFldcu1gp/v/OkVhA/IGjvLpOBGHrL94mGHqbYT&#10;l3Q9hVrEEPYpKmhC6FMpfdWQQb+yPXHkLtYZDBG6WmqHUww3nXxOkhdpsOXY0GBPh4aq39NoFIy5&#10;/7gU27ycv4axGKrN+XNyZ6Uel/P7G4hAc/gX/7mPWsE2jo1f4g+Q+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/bjwgAAANsAAAAPAAAAAAAAAAAAAAAAAJgCAABkcnMvZG93&#10;bnJldi54bWxQSwUGAAAAAAQABAD1AAAAhwMAAAAA&#10;" fillcolor="#bf1f1f" stroked="f"/>
                      <v:rect id="Rectangle 49" o:spid="_x0000_s1032" style="position:absolute;left:2758;top:15143;width:567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c+cYA&#10;AADbAAAADwAAAGRycy9kb3ducmV2LnhtbESPQWvCQBSE74L/YXmF3nST0laNbkQEQfBgG4XW2yP7&#10;TEKzb9PdVdN/7xYKPQ4z8w2zWPamFVdyvrGsIB0nIIhLqxuuFBwPm9EUhA/IGlvLpOCHPCzz4WCB&#10;mbY3fqdrESoRIewzVFCH0GVS+rImg35sO+Lona0zGKJ0ldQObxFuWvmUJK/SYMNxocaO1jWVX8XF&#10;KNh/vunvpirc5PDxfExmu/R03rZKPT70qzmIQH34D/+1t1rBywx+v8Qf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ec+cYAAADbAAAADwAAAAAAAAAAAAAAAACYAgAAZHJz&#10;L2Rvd25yZXYueG1sUEsFBgAAAAAEAAQA9QAAAIsDAAAAAA==&#10;" fillcolor="#401414" stroked="f"/>
                      <v:rect id="Rectangle 50" o:spid="_x0000_s1033" style="position:absolute;left:2758;top:9914;width:567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D8MEA&#10;AADbAAAADwAAAGRycy9kb3ducmV2LnhtbERPyWrDMBC9B/oPYgq9xXJdMMWNEkKgpYeW4KT0PLUm&#10;lhNrZCx5yd9Hh0CPj7evNrNtxUi9bxwreE5SEMSV0w3XCn6O78tXED4ga2wdk4IredisHxYrLLSb&#10;uKTxEGoRQ9gXqMCE0BVS+sqQRZ+4jjhyJ9dbDBH2tdQ9TjHctjJL01xabDg2GOxoZ6i6HAaroHw5&#10;b3Pkj+yLzrs/9zuY731aKvX0OG/fQASaw7/47v7UCvK4Pn6JP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8g/DBAAAA2wAAAA8AAAAAAAAAAAAAAAAAmAIAAGRycy9kb3du&#10;cmV2LnhtbFBLBQYAAAAABAAEAPUAAACGAwAAAAA=&#10;" fillcolor="#dc5552" stroked="f"/>
                    </v:group>
                  </v:group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0" allowOverlap="1" wp14:anchorId="4C1F170F" wp14:editId="12A55706">
                    <wp:simplePos x="0" y="0"/>
                    <wp:positionH relativeFrom="page">
                      <wp:posOffset>-105410</wp:posOffset>
                    </wp:positionH>
                    <wp:positionV relativeFrom="page">
                      <wp:posOffset>219710</wp:posOffset>
                    </wp:positionV>
                    <wp:extent cx="1825625" cy="1619250"/>
                    <wp:effectExtent l="0" t="0" r="0" b="0"/>
                    <wp:wrapNone/>
                    <wp:docPr id="52" name="Rectangl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25625" cy="1619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/>
                              <a:ext uri="{91240B29-F687-4f45-9708-019B960494DF}"/>
                              <a:ext uri="{AF507438-7753-43e0-B8FC-AC1667EBCBE1}"/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atégorie "/>
                                  <w:id w:val="9702856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13F04F" w14:textId="77777777" w:rsidR="00420066" w:rsidRPr="001F0F22" w:rsidRDefault="00420066" w:rsidP="005E3C39">
                                    <w:pPr>
                                      <w:pStyle w:val="a3"/>
                                      <w:spacing w:after="480"/>
                                      <w:ind w:left="-142" w:right="-1637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1F0F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Category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08000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1F170F" id="Rectangle 41" o:spid="_x0000_s1026" style="position:absolute;margin-left:-8.3pt;margin-top:17.3pt;width:143.75pt;height:127.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" o:allowincell="f" filled="f" stroked="f">
                    <v:textbox inset="14.4pt,,30mm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  <w:alias w:val="Catégorie "/>
                            <w:id w:val="9702856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113F04F" w14:textId="77777777" w:rsidR="00420066" w:rsidRPr="001F0F22" w:rsidRDefault="00420066" w:rsidP="005E3C39">
                              <w:pPr>
                                <w:pStyle w:val="a3"/>
                                <w:spacing w:after="480"/>
                                <w:ind w:left="-142" w:right="-1637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F0F22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FFFFFF" w:themeColor="background1"/>
                                  <w:sz w:val="28"/>
                                  <w:szCs w:val="28"/>
                                </w:rPr>
                                <w:t>Category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0" allowOverlap="1" wp14:anchorId="5FC485D2" wp14:editId="2C72AB9A">
                    <wp:simplePos x="0" y="0"/>
                    <wp:positionH relativeFrom="page">
                      <wp:posOffset>944880</wp:posOffset>
                    </wp:positionH>
                    <wp:positionV relativeFrom="page">
                      <wp:posOffset>2178685</wp:posOffset>
                    </wp:positionV>
                    <wp:extent cx="7062470" cy="1416685"/>
                    <wp:effectExtent l="38100" t="38100" r="43180" b="31115"/>
                    <wp:wrapNone/>
                    <wp:docPr id="51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62470" cy="1416685"/>
                            </a:xfrm>
                            <a:prstGeom prst="roundRect">
                              <a:avLst>
                                <a:gd name="adj" fmla="val 32421"/>
                              </a:avLst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 w="762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txbx>
                            <w:txbxContent>
                              <w:p w14:paraId="10A8E1EF" w14:textId="77777777" w:rsidR="00420066" w:rsidRPr="00910309" w:rsidRDefault="00422E90" w:rsidP="005E3C39">
                                <w:pPr>
                                  <w:pStyle w:val="a3"/>
                                  <w:tabs>
                                    <w:tab w:val="right" w:pos="8647"/>
                                  </w:tabs>
                                  <w:spacing w:after="480"/>
                                  <w:ind w:right="-168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re"/>
                                    <w:id w:val="9702854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066" w:rsidRPr="00910309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Random Forest HOG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08000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FC485D2" id="AutoShape 8" o:spid="_x0000_s1027" style="position:absolute;margin-left:74.4pt;margin-top:171.55pt;width:556.1pt;height:111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212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" o:allowincell="f" fillcolor="#810000 [2404]" strokecolor="white [3212]" strokeweight="6pt">
                    <v:textbox inset="14.4pt,,30mm">
                      <w:txbxContent>
                        <w:p w14:paraId="10A8E1EF" w14:textId="77777777" w:rsidR="00420066" w:rsidRPr="00910309" w:rsidRDefault="00420066" w:rsidP="005E3C39">
                          <w:pPr>
                            <w:pStyle w:val="a3"/>
                            <w:tabs>
                              <w:tab w:val="right" w:pos="8647"/>
                            </w:tabs>
                            <w:spacing w:after="480"/>
                            <w:ind w:right="-168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re"/>
                              <w:id w:val="970285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910309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FFFFFF" w:themeColor="background1"/>
                                  <w:sz w:val="56"/>
                                  <w:szCs w:val="56"/>
                                </w:rPr>
                                <w:t>Random Forest HOG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114EAE4C" wp14:editId="4FB0D871">
                    <wp:simplePos x="0" y="0"/>
                    <wp:positionH relativeFrom="column">
                      <wp:posOffset>1682115</wp:posOffset>
                    </wp:positionH>
                    <wp:positionV relativeFrom="paragraph">
                      <wp:posOffset>2461260</wp:posOffset>
                    </wp:positionV>
                    <wp:extent cx="4975225" cy="201930"/>
                    <wp:effectExtent l="0" t="0" r="0" b="7620"/>
                    <wp:wrapNone/>
                    <wp:docPr id="50" name="Rectangle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75225" cy="20193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>
                                    <a:lumMod val="40000"/>
                                    <a:lumOff val="60000"/>
                                    <a:gamma/>
                                    <a:shade val="0"/>
                                    <a:invGamma/>
                                    <a:alpha val="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/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643EB84" id="Rectangle 37" o:spid="_x0000_s1026" style="position:absolute;margin-left:132.45pt;margin-top:193.8pt;width:391.75pt;height:15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" fillcolor="#ff7878 [1300]" stroked="f">
                    <v:fill opacity="0" color2="#ff7878 [1300]" rotate="t" angle="90" focus="100%" type="gradient"/>
                  </v:rect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0" allowOverlap="1" wp14:anchorId="12814765" wp14:editId="44705197">
                    <wp:simplePos x="0" y="0"/>
                    <wp:positionH relativeFrom="page">
                      <wp:posOffset>2111375</wp:posOffset>
                    </wp:positionH>
                    <wp:positionV relativeFrom="margin">
                      <wp:posOffset>3275330</wp:posOffset>
                    </wp:positionV>
                    <wp:extent cx="5342890" cy="5851525"/>
                    <wp:effectExtent l="0" t="0" r="0" b="0"/>
                    <wp:wrapNone/>
                    <wp:docPr id="49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2890" cy="585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/>
                              <a:ext uri="{91240B29-F687-4f45-9708-019B960494DF}"/>
                              <a:ext uri="{AF507438-7753-43e0-B8FC-AC1667EBCBE1}"/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i/>
                                    <w:color w:val="AD0000" w:themeColor="accent1"/>
                                    <w:sz w:val="40"/>
                                    <w:szCs w:val="40"/>
                                  </w:rPr>
                                  <w:alias w:val="Objet "/>
                                  <w:id w:val="970285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05CD22" w14:textId="77777777" w:rsidR="00420066" w:rsidRPr="00F019AF" w:rsidRDefault="00420066" w:rsidP="00D25912">
                                    <w:pPr>
                                      <w:pStyle w:val="a3"/>
                                      <w:ind w:right="1026"/>
                                      <w:rPr>
                                        <w:b/>
                                        <w:i/>
                                        <w:color w:val="AD0000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F019AF">
                                      <w:rPr>
                                        <w:b/>
                                        <w:i/>
                                        <w:color w:val="AD0000" w:themeColor="accent1"/>
                                        <w:sz w:val="40"/>
                                        <w:szCs w:val="40"/>
                                      </w:rPr>
                                      <w:t>Random Forest</w:t>
                                    </w:r>
                                  </w:p>
                                </w:sdtContent>
                              </w:sdt>
                              <w:p w14:paraId="439B7B9A" w14:textId="77777777" w:rsidR="00420066" w:rsidRPr="00F019AF" w:rsidRDefault="00420066" w:rsidP="00D25912">
                                <w:pPr>
                                  <w:pStyle w:val="a3"/>
                                  <w:spacing w:line="360" w:lineRule="auto"/>
                                  <w:ind w:right="1026"/>
                                  <w:rPr>
                                    <w:b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EE18C27" w14:textId="77777777" w:rsidR="00420066" w:rsidRPr="00F019AF" w:rsidRDefault="00420066" w:rsidP="00D25912">
                                <w:pPr>
                                  <w:pStyle w:val="a3"/>
                                  <w:spacing w:line="360" w:lineRule="auto"/>
                                  <w:ind w:right="1026"/>
                                  <w:rPr>
                                    <w:b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DCA7966" w14:textId="78F719C1" w:rsidR="00420066" w:rsidRPr="00F019AF" w:rsidRDefault="00420066" w:rsidP="00B306BE">
                                <w:pPr>
                                  <w:pStyle w:val="a3"/>
                                  <w:spacing w:line="360" w:lineRule="auto"/>
                                  <w:ind w:left="1121" w:right="1026" w:hangingChars="350" w:hanging="1121"/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F019AF">
                                  <w:rPr>
                                    <w:b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Author:</w:t>
                                </w:r>
                                <w:r w:rsidR="00513447">
                                  <w:rPr>
                                    <w:b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alias w:val="Auteur"/>
                                    <w:id w:val="9702851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B306BE">
                                      <w:rPr>
                                        <w:b/>
                                        <w:color w:val="7F7F7F" w:themeColor="text1" w:themeTint="80"/>
                                        <w:sz w:val="32"/>
                                        <w:szCs w:val="32"/>
                                      </w:rPr>
                                      <w:t>Michał Pomarański,                              Po-Tsung Chiu,                                 Chun-Jen Peng</w:t>
                                    </w:r>
                                  </w:sdtContent>
                                </w:sdt>
                              </w:p>
                              <w:p w14:paraId="0BA037F7" w14:textId="7C55A0DF" w:rsidR="00420066" w:rsidRDefault="00420066" w:rsidP="00D25912">
                                <w:pPr>
                                  <w:pStyle w:val="a3"/>
                                  <w:spacing w:line="276" w:lineRule="auto"/>
                                  <w:ind w:right="1026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 xml:space="preserve">Version : 2.0 </w:t>
                                </w:r>
                              </w:p>
                              <w:p w14:paraId="52C249C0" w14:textId="0AAE2B6A" w:rsidR="00420066" w:rsidRDefault="00420066" w:rsidP="00D25912">
                                <w:pPr>
                                  <w:pStyle w:val="a3"/>
                                  <w:spacing w:line="276" w:lineRule="auto"/>
                                  <w:ind w:right="1026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 w:rsidRPr="007E543B"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Publication</w:t>
                                </w:r>
                                <w: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7E543B"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Date de publication"/>
                                    <w:id w:val="9702851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1-22T00:00:00Z">
                                      <w:dateFormat w:val="dd/MM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22/01/2014</w:t>
                                    </w:r>
                                  </w:sdtContent>
                                </w:sdt>
                              </w:p>
                              <w:p w14:paraId="02941BC0" w14:textId="77777777" w:rsidR="00420066" w:rsidRPr="007E543B" w:rsidRDefault="00420066" w:rsidP="00D25912">
                                <w:pPr>
                                  <w:pStyle w:val="a3"/>
                                  <w:spacing w:line="276" w:lineRule="auto"/>
                                  <w:ind w:right="1026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Copyright: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DOCPROPERTY Copyright \* MERGEFORMAT </w:instrText>
                                </w:r>
                                <w:r>
                                  <w:fldChar w:fldCharType="end"/>
                                </w:r>
                              </w:p>
                              <w:p w14:paraId="06F955CB" w14:textId="77777777" w:rsidR="00420066" w:rsidRDefault="00420066" w:rsidP="00D25912">
                                <w:pPr>
                                  <w:pStyle w:val="a3"/>
                                  <w:spacing w:line="360" w:lineRule="auto"/>
                                  <w:ind w:right="1026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65CF357" w14:textId="77777777" w:rsidR="00420066" w:rsidRDefault="00420066" w:rsidP="00D25912">
                                <w:pPr>
                                  <w:pStyle w:val="a3"/>
                                  <w:spacing w:line="360" w:lineRule="auto"/>
                                  <w:ind w:right="1026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6F0099E" w14:textId="77777777" w:rsidR="00420066" w:rsidRPr="007E543B" w:rsidRDefault="00420066" w:rsidP="00D25912">
                                <w:pPr>
                                  <w:pStyle w:val="a3"/>
                                  <w:spacing w:line="360" w:lineRule="auto"/>
                                  <w:ind w:right="1026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ADC5C1" w14:textId="77777777" w:rsidR="00420066" w:rsidRPr="007E543B" w:rsidRDefault="00420066" w:rsidP="00D25912">
                                <w:pPr>
                                  <w:pStyle w:val="a3"/>
                                  <w:spacing w:line="360" w:lineRule="auto"/>
                                  <w:ind w:right="1026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ociété"/>
                                  <w:id w:val="97028515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12886D0F" w14:textId="77777777" w:rsidR="00420066" w:rsidRPr="001938FF" w:rsidRDefault="00420066" w:rsidP="00D25912">
                                    <w:pPr>
                                      <w:pStyle w:val="a3"/>
                                      <w:spacing w:line="360" w:lineRule="auto"/>
                                      <w:ind w:right="1026"/>
                                      <w:rPr>
                                        <w:color w:val="7F7F7F" w:themeColor="text1" w:themeTint="80"/>
                                      </w:rPr>
                                    </w:pPr>
                                    <w:r w:rsidRPr="00B478D7"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Modeliosoft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alias w:val="Adresse société"/>
                                  <w:id w:val="97028516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CC9A2A" w14:textId="77777777" w:rsidR="00420066" w:rsidRPr="001938FF" w:rsidRDefault="00420066" w:rsidP="00D25912">
                                    <w:pPr>
                                      <w:pStyle w:val="a3"/>
                                      <w:spacing w:line="360" w:lineRule="auto"/>
                                      <w:ind w:right="1026"/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zh-TW"/>
                                      </w:rPr>
                                      <w:t>MINES Paristech</w:t>
                                    </w:r>
                                  </w:p>
                                </w:sdtContent>
                              </w:sdt>
                              <w:p w14:paraId="4242FC33" w14:textId="77777777" w:rsidR="00420066" w:rsidRPr="001938FF" w:rsidRDefault="00420066" w:rsidP="00D25912">
                                <w:pPr>
                                  <w:pStyle w:val="a3"/>
                                  <w:spacing w:line="360" w:lineRule="auto"/>
                                  <w:ind w:right="1026"/>
                                  <w:rPr>
                                    <w:color w:val="7F7F7F" w:themeColor="text1" w:themeTint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7200" tIns="182880" rIns="182880" bIns="18288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814765" id="Rectangle 33" o:spid="_x0000_s1028" style="position:absolute;margin-left:166.25pt;margin-top:257.9pt;width:420.7pt;height:460.7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" o:allowincell="f" filled="f" stroked="f">
                    <v:textbox inset="15.2mm,14.4pt,14.4pt,14.4pt">
                      <w:txbxContent>
                        <w:sdt>
                          <w:sdtPr>
                            <w:rPr>
                              <w:b/>
                              <w:i/>
                              <w:color w:val="AD0000" w:themeColor="accent1"/>
                              <w:sz w:val="40"/>
                              <w:szCs w:val="40"/>
                            </w:rPr>
                            <w:alias w:val="Objet "/>
                            <w:id w:val="970285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05CD22" w14:textId="77777777" w:rsidR="00420066" w:rsidRPr="00F019AF" w:rsidRDefault="00420066" w:rsidP="00D25912">
                              <w:pPr>
                                <w:pStyle w:val="a3"/>
                                <w:ind w:right="1026"/>
                                <w:rPr>
                                  <w:b/>
                                  <w:i/>
                                  <w:color w:val="AD0000" w:themeColor="accent1"/>
                                  <w:sz w:val="40"/>
                                  <w:szCs w:val="40"/>
                                </w:rPr>
                              </w:pPr>
                              <w:r w:rsidRPr="00F019AF">
                                <w:rPr>
                                  <w:b/>
                                  <w:i/>
                                  <w:color w:val="AD0000" w:themeColor="accent1"/>
                                  <w:sz w:val="40"/>
                                  <w:szCs w:val="40"/>
                                </w:rPr>
                                <w:t>Random Forest</w:t>
                              </w:r>
                            </w:p>
                          </w:sdtContent>
                        </w:sdt>
                        <w:p w14:paraId="439B7B9A" w14:textId="77777777" w:rsidR="00420066" w:rsidRPr="00F019AF" w:rsidRDefault="00420066" w:rsidP="00D25912">
                          <w:pPr>
                            <w:pStyle w:val="a3"/>
                            <w:spacing w:line="360" w:lineRule="auto"/>
                            <w:ind w:right="1026"/>
                            <w:rPr>
                              <w:b/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</w:p>
                        <w:p w14:paraId="3EE18C27" w14:textId="77777777" w:rsidR="00420066" w:rsidRPr="00F019AF" w:rsidRDefault="00420066" w:rsidP="00D25912">
                          <w:pPr>
                            <w:pStyle w:val="a3"/>
                            <w:spacing w:line="360" w:lineRule="auto"/>
                            <w:ind w:right="1026"/>
                            <w:rPr>
                              <w:b/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</w:p>
                        <w:p w14:paraId="6DCA7966" w14:textId="78F719C1" w:rsidR="00420066" w:rsidRPr="00F019AF" w:rsidRDefault="00420066" w:rsidP="00B306BE">
                          <w:pPr>
                            <w:pStyle w:val="a3"/>
                            <w:spacing w:line="360" w:lineRule="auto"/>
                            <w:ind w:left="1121" w:right="1026" w:hangingChars="350" w:hanging="1121"/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r w:rsidRPr="00F019AF">
                            <w:rPr>
                              <w:b/>
                              <w:color w:val="7F7F7F" w:themeColor="text1" w:themeTint="80"/>
                              <w:sz w:val="32"/>
                              <w:szCs w:val="32"/>
                            </w:rPr>
                            <w:t>Author:</w:t>
                          </w:r>
                          <w:r w:rsidR="00513447">
                            <w:rPr>
                              <w:b/>
                              <w:color w:val="7F7F7F" w:themeColor="text1" w:themeTint="80"/>
                              <w:sz w:val="32"/>
                              <w:szCs w:val="3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color w:val="7F7F7F" w:themeColor="text1" w:themeTint="80"/>
                                <w:sz w:val="32"/>
                                <w:szCs w:val="32"/>
                              </w:rPr>
                              <w:alias w:val="Auteur"/>
                              <w:id w:val="9702851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B306BE">
                                <w:rPr>
                                  <w:b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Michał Pomarański,                              Po-Tsung Chiu,                                 Chun-Jen Peng</w:t>
                              </w:r>
                            </w:sdtContent>
                          </w:sdt>
                        </w:p>
                        <w:p w14:paraId="0BA037F7" w14:textId="7C55A0DF" w:rsidR="00420066" w:rsidRDefault="00420066" w:rsidP="00D25912">
                          <w:pPr>
                            <w:pStyle w:val="a3"/>
                            <w:spacing w:line="276" w:lineRule="auto"/>
                            <w:ind w:right="1026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 xml:space="preserve">Version : 2.0 </w:t>
                          </w:r>
                        </w:p>
                        <w:p w14:paraId="52C249C0" w14:textId="0AAE2B6A" w:rsidR="00420066" w:rsidRDefault="00420066" w:rsidP="00D25912">
                          <w:pPr>
                            <w:pStyle w:val="a3"/>
                            <w:spacing w:line="276" w:lineRule="auto"/>
                            <w:ind w:right="1026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E543B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Publication</w:t>
                          </w:r>
                          <w:r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E543B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:</w:t>
                          </w:r>
                          <w:r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Date de publication"/>
                              <w:id w:val="9702851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1-22T00:00:00Z">
                                <w:dateFormat w:val="dd/MM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22/01/2014</w:t>
                              </w:r>
                            </w:sdtContent>
                          </w:sdt>
                        </w:p>
                        <w:p w14:paraId="02941BC0" w14:textId="77777777" w:rsidR="00420066" w:rsidRPr="007E543B" w:rsidRDefault="00420066" w:rsidP="00D25912">
                          <w:pPr>
                            <w:pStyle w:val="a3"/>
                            <w:spacing w:line="276" w:lineRule="auto"/>
                            <w:ind w:right="1026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Copyright:</w:t>
                          </w:r>
                          <w:r>
                            <w:fldChar w:fldCharType="begin"/>
                          </w:r>
                          <w:r>
                            <w:instrText xml:space="preserve"> DOCPROPERTY Copyright \* MERGEFORMAT </w:instrText>
                          </w:r>
                          <w:r>
                            <w:fldChar w:fldCharType="end"/>
                          </w:r>
                        </w:p>
                        <w:p w14:paraId="06F955CB" w14:textId="77777777" w:rsidR="00420066" w:rsidRDefault="00420066" w:rsidP="00D25912">
                          <w:pPr>
                            <w:pStyle w:val="a3"/>
                            <w:spacing w:line="360" w:lineRule="auto"/>
                            <w:ind w:right="1026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  <w:p w14:paraId="265CF357" w14:textId="77777777" w:rsidR="00420066" w:rsidRDefault="00420066" w:rsidP="00D25912">
                          <w:pPr>
                            <w:pStyle w:val="a3"/>
                            <w:spacing w:line="360" w:lineRule="auto"/>
                            <w:ind w:right="1026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  <w:p w14:paraId="56F0099E" w14:textId="77777777" w:rsidR="00420066" w:rsidRPr="007E543B" w:rsidRDefault="00420066" w:rsidP="00D25912">
                          <w:pPr>
                            <w:pStyle w:val="a3"/>
                            <w:spacing w:line="360" w:lineRule="auto"/>
                            <w:ind w:right="1026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  <w:p w14:paraId="51ADC5C1" w14:textId="77777777" w:rsidR="00420066" w:rsidRPr="007E543B" w:rsidRDefault="00420066" w:rsidP="00D25912">
                          <w:pPr>
                            <w:pStyle w:val="a3"/>
                            <w:spacing w:line="360" w:lineRule="auto"/>
                            <w:ind w:right="1026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alias w:val="Société"/>
                            <w:id w:val="97028515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12886D0F" w14:textId="77777777" w:rsidR="00420066" w:rsidRPr="001938FF" w:rsidRDefault="00420066" w:rsidP="00D25912">
                              <w:pPr>
                                <w:pStyle w:val="a3"/>
                                <w:spacing w:line="360" w:lineRule="auto"/>
                                <w:ind w:right="1026"/>
                                <w:rPr>
                                  <w:color w:val="7F7F7F" w:themeColor="text1" w:themeTint="80"/>
                                </w:rPr>
                              </w:pPr>
                              <w:r w:rsidRPr="00B478D7"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Modeliosoft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alias w:val="Adresse société"/>
                            <w:id w:val="97028516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16CC9A2A" w14:textId="77777777" w:rsidR="00420066" w:rsidRPr="001938FF" w:rsidRDefault="00420066" w:rsidP="00D25912">
                              <w:pPr>
                                <w:pStyle w:val="a3"/>
                                <w:spacing w:line="360" w:lineRule="auto"/>
                                <w:ind w:right="1026"/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zh-TW"/>
                                </w:rPr>
                                <w:t>MINES Paristech</w:t>
                              </w:r>
                            </w:p>
                          </w:sdtContent>
                        </w:sdt>
                        <w:p w14:paraId="4242FC33" w14:textId="77777777" w:rsidR="00420066" w:rsidRPr="001938FF" w:rsidRDefault="00420066" w:rsidP="00D25912">
                          <w:pPr>
                            <w:pStyle w:val="a3"/>
                            <w:spacing w:line="360" w:lineRule="auto"/>
                            <w:ind w:right="1026"/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87125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21911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819FAF9" w14:textId="77777777" w:rsidR="0065251F" w:rsidRDefault="00AF2197">
          <w:pPr>
            <w:pStyle w:val="af1"/>
          </w:pPr>
          <w:r>
            <w:t>Table of Contents</w:t>
          </w:r>
        </w:p>
        <w:p w14:paraId="1BEF2863" w14:textId="77777777" w:rsidR="00513447" w:rsidRDefault="00C44C9A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r>
            <w:fldChar w:fldCharType="begin"/>
          </w:r>
          <w:r w:rsidR="00AF2197">
            <w:instrText>TOC \o "1-3" \h \z \u</w:instrText>
          </w:r>
          <w:r>
            <w:fldChar w:fldCharType="separate"/>
          </w:r>
          <w:hyperlink w:anchor="_Toc410005045" w:history="1">
            <w:r w:rsidR="00513447" w:rsidRPr="00C779B0">
              <w:rPr>
                <w:rStyle w:val="af2"/>
              </w:rPr>
              <w:t>1</w:t>
            </w:r>
            <w:r w:rsidR="00513447"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="00513447" w:rsidRPr="00C779B0">
              <w:rPr>
                <w:rStyle w:val="af2"/>
              </w:rPr>
              <w:t>Introduction</w:t>
            </w:r>
            <w:r w:rsidR="00513447">
              <w:rPr>
                <w:webHidden/>
              </w:rPr>
              <w:tab/>
            </w:r>
            <w:r w:rsidR="00513447">
              <w:rPr>
                <w:webHidden/>
              </w:rPr>
              <w:fldChar w:fldCharType="begin"/>
            </w:r>
            <w:r w:rsidR="00513447">
              <w:rPr>
                <w:webHidden/>
              </w:rPr>
              <w:instrText xml:space="preserve"> PAGEREF _Toc410005045 \h </w:instrText>
            </w:r>
            <w:r w:rsidR="00513447">
              <w:rPr>
                <w:webHidden/>
              </w:rPr>
            </w:r>
            <w:r w:rsidR="00513447"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3</w:t>
            </w:r>
            <w:r w:rsidR="00513447">
              <w:rPr>
                <w:webHidden/>
              </w:rPr>
              <w:fldChar w:fldCharType="end"/>
            </w:r>
          </w:hyperlink>
        </w:p>
        <w:p w14:paraId="40ED28BF" w14:textId="77777777" w:rsidR="00513447" w:rsidRDefault="00513447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hyperlink w:anchor="_Toc410005046" w:history="1">
            <w:r w:rsidRPr="00C779B0">
              <w:rPr>
                <w:rStyle w:val="af2"/>
              </w:rPr>
              <w:t>2</w:t>
            </w:r>
            <w:r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Dictionnaire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40F3E3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47" w:history="1">
            <w:r w:rsidRPr="00C779B0">
              <w:rPr>
                <w:rStyle w:val="af2"/>
                <w:lang w:bidi="en-US"/>
              </w:rPr>
              <w:t>2.1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Dictionnaire de forêts decisionelles Aléatoires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D936C4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48" w:history="1">
            <w:r w:rsidRPr="00C779B0">
              <w:rPr>
                <w:rStyle w:val="af2"/>
                <w:rFonts w:cs="Arial"/>
                <w:lang w:val="fr-FR" w:bidi="en-US"/>
              </w:rPr>
              <w:t>2.2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val="fr-FR" w:bidi="en-US"/>
              </w:rPr>
              <w:t xml:space="preserve">Dictionnaire de </w:t>
            </w:r>
            <w:r w:rsidRPr="00C779B0">
              <w:rPr>
                <w:rStyle w:val="af2"/>
                <w:rFonts w:cs="Arial"/>
                <w:lang w:val="fr-FR" w:bidi="en-US"/>
              </w:rPr>
              <w:t>L’histogramme de gradient orienté (HOG)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16B4E0" w14:textId="77777777" w:rsidR="00513447" w:rsidRDefault="00513447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hyperlink w:anchor="_Toc410005049" w:history="1">
            <w:r w:rsidRPr="00C779B0">
              <w:rPr>
                <w:rStyle w:val="af2"/>
              </w:rPr>
              <w:t>3</w:t>
            </w:r>
            <w:r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25CDA5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50" w:history="1">
            <w:r w:rsidRPr="00C779B0">
              <w:rPr>
                <w:rStyle w:val="af2"/>
                <w:lang w:bidi="en-US"/>
              </w:rPr>
              <w:t>3.1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Actors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4EE55F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51" w:history="1">
            <w:r w:rsidRPr="00C779B0">
              <w:rPr>
                <w:rStyle w:val="af2"/>
                <w:lang w:bidi="en-US"/>
              </w:rPr>
              <w:t>3.2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C22A5B" w14:textId="77777777" w:rsidR="00513447" w:rsidRDefault="00513447">
          <w:pPr>
            <w:pStyle w:val="31"/>
            <w:rPr>
              <w:kern w:val="2"/>
              <w:sz w:val="24"/>
              <w:lang w:eastAsia="zh-TW" w:bidi="ar-SA"/>
            </w:rPr>
          </w:pPr>
          <w:hyperlink w:anchor="_Toc410005052" w:history="1">
            <w:r w:rsidRPr="00C779B0">
              <w:rPr>
                <w:rStyle w:val="af2"/>
              </w:rPr>
              <w:t>3.2.1</w:t>
            </w:r>
            <w:r>
              <w:rPr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Use Case "</w:t>
            </w:r>
            <w:r w:rsidRPr="00C779B0">
              <w:rPr>
                <w:rStyle w:val="af2"/>
                <w:lang w:eastAsia="zh-TW"/>
              </w:rPr>
              <w:t>Avant projet Use Case diagram</w:t>
            </w:r>
            <w:r w:rsidRPr="00C779B0">
              <w:rPr>
                <w:rStyle w:val="af2"/>
              </w:rPr>
              <w:t>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DFAB6B" w14:textId="77777777" w:rsidR="00513447" w:rsidRDefault="00513447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hyperlink w:anchor="_Toc410005053" w:history="1">
            <w:r w:rsidRPr="00C779B0">
              <w:rPr>
                <w:rStyle w:val="af2"/>
              </w:rPr>
              <w:t>4</w:t>
            </w:r>
            <w:r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Package 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BFF0D9" w14:textId="77777777" w:rsidR="00513447" w:rsidRDefault="00513447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hyperlink w:anchor="_Toc410005054" w:history="1">
            <w:r w:rsidRPr="00C779B0">
              <w:rPr>
                <w:rStyle w:val="af2"/>
              </w:rPr>
              <w:t>5</w:t>
            </w:r>
            <w:r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Package "RandomForestHOG"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87B1E2" w14:textId="77777777" w:rsidR="00513447" w:rsidRDefault="00513447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hyperlink w:anchor="_Toc410005055" w:history="1">
            <w:r w:rsidRPr="00C779B0">
              <w:rPr>
                <w:rStyle w:val="af2"/>
              </w:rPr>
              <w:t>6</w:t>
            </w:r>
            <w:r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Package "HOG"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BC03173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56" w:history="1">
            <w:r w:rsidRPr="00C779B0">
              <w:rPr>
                <w:rStyle w:val="af2"/>
                <w:lang w:bidi="en-US"/>
              </w:rPr>
              <w:t>6.1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"HOGParam"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735D67B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57" w:history="1">
            <w:r w:rsidRPr="00C779B0">
              <w:rPr>
                <w:rStyle w:val="af2"/>
                <w:lang w:bidi="en-US"/>
              </w:rPr>
              <w:t>6.2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"HOG"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771EE06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58" w:history="1">
            <w:r w:rsidRPr="00C779B0">
              <w:rPr>
                <w:rStyle w:val="af2"/>
                <w:lang w:bidi="en-US"/>
              </w:rPr>
              <w:t>6.3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"HOGAppli"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8C51EA5" w14:textId="77777777" w:rsidR="00513447" w:rsidRDefault="00513447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hyperlink w:anchor="_Toc410005059" w:history="1">
            <w:r w:rsidRPr="00C779B0">
              <w:rPr>
                <w:rStyle w:val="af2"/>
              </w:rPr>
              <w:t>7</w:t>
            </w:r>
            <w:r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Package "DecisionTree"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D3557D7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60" w:history="1">
            <w:r w:rsidRPr="00C779B0">
              <w:rPr>
                <w:rStyle w:val="af2"/>
                <w:lang w:bidi="en-US"/>
              </w:rPr>
              <w:t>7.1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"DecisionTree"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27799E9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61" w:history="1">
            <w:r w:rsidRPr="00C779B0">
              <w:rPr>
                <w:rStyle w:val="af2"/>
                <w:lang w:bidi="en-US"/>
              </w:rPr>
              <w:t>7.2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"TreeNode"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158726F" w14:textId="77777777" w:rsidR="00513447" w:rsidRDefault="00513447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hyperlink w:anchor="_Toc410005062" w:history="1">
            <w:r w:rsidRPr="00C779B0">
              <w:rPr>
                <w:rStyle w:val="af2"/>
              </w:rPr>
              <w:t>8</w:t>
            </w:r>
            <w:r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Package "RandomForest"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92AF0A7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63" w:history="1">
            <w:r w:rsidRPr="00C779B0">
              <w:rPr>
                <w:rStyle w:val="af2"/>
                <w:lang w:bidi="en-US"/>
              </w:rPr>
              <w:t>8.1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"RandomForest"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F5F18E6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64" w:history="1">
            <w:r w:rsidRPr="00C779B0">
              <w:rPr>
                <w:rStyle w:val="af2"/>
                <w:lang w:bidi="en-US"/>
              </w:rPr>
              <w:t>8.2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"RandomForestLearner"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E4B0E69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65" w:history="1">
            <w:r w:rsidRPr="00C779B0">
              <w:rPr>
                <w:rStyle w:val="af2"/>
                <w:lang w:bidi="en-US"/>
              </w:rPr>
              <w:t>8.3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"MainRun"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5074D0B3" w14:textId="77777777" w:rsidR="00513447" w:rsidRDefault="00513447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hyperlink w:anchor="_Toc410005066" w:history="1">
            <w:r w:rsidRPr="00C779B0">
              <w:rPr>
                <w:rStyle w:val="af2"/>
              </w:rPr>
              <w:t>9</w:t>
            </w:r>
            <w:r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Package "NotifyingThread"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2C7734ED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67" w:history="1">
            <w:r w:rsidRPr="00C779B0">
              <w:rPr>
                <w:rStyle w:val="af2"/>
                <w:lang w:bidi="en-US"/>
              </w:rPr>
              <w:t>9.1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Interface "ThreadCompleteListener"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74363007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68" w:history="1">
            <w:r w:rsidRPr="00C779B0">
              <w:rPr>
                <w:rStyle w:val="af2"/>
                <w:lang w:bidi="en-US"/>
              </w:rPr>
              <w:t>9.2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"NotifyingThread"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5DDD64C4" w14:textId="77777777" w:rsidR="00513447" w:rsidRDefault="00513447">
          <w:pPr>
            <w:pStyle w:val="11"/>
            <w:rPr>
              <w:b w:val="0"/>
              <w:color w:val="auto"/>
              <w:kern w:val="2"/>
              <w:sz w:val="24"/>
              <w:lang w:eastAsia="zh-TW" w:bidi="ar-SA"/>
            </w:rPr>
          </w:pPr>
          <w:hyperlink w:anchor="_Toc410005069" w:history="1">
            <w:r w:rsidRPr="00C779B0">
              <w:rPr>
                <w:rStyle w:val="af2"/>
              </w:rPr>
              <w:t>10</w:t>
            </w:r>
            <w:r>
              <w:rPr>
                <w:b w:val="0"/>
                <w:color w:val="auto"/>
                <w:kern w:val="2"/>
                <w:sz w:val="24"/>
                <w:lang w:eastAsia="zh-TW" w:bidi="ar-SA"/>
              </w:rPr>
              <w:tab/>
            </w:r>
            <w:r w:rsidRPr="00C779B0">
              <w:rPr>
                <w:rStyle w:val="af2"/>
              </w:rPr>
              <w:t>Package "Utils"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16FA685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70" w:history="1">
            <w:r w:rsidRPr="00C779B0">
              <w:rPr>
                <w:rStyle w:val="af2"/>
                <w:lang w:bidi="en-US"/>
              </w:rPr>
              <w:t>10.1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"ExtDataParser"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035404B3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71" w:history="1">
            <w:r w:rsidRPr="00C779B0">
              <w:rPr>
                <w:rStyle w:val="af2"/>
                <w:lang w:bidi="en-US"/>
              </w:rPr>
              <w:t>10.2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"Helper"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9450C56" w14:textId="77777777" w:rsidR="00513447" w:rsidRDefault="00513447">
          <w:pPr>
            <w:pStyle w:val="21"/>
            <w:rPr>
              <w:kern w:val="2"/>
              <w:sz w:val="24"/>
              <w:lang w:eastAsia="zh-TW"/>
            </w:rPr>
          </w:pPr>
          <w:hyperlink w:anchor="_Toc410005072" w:history="1">
            <w:r w:rsidRPr="00C779B0">
              <w:rPr>
                <w:rStyle w:val="af2"/>
                <w:lang w:bidi="en-US"/>
              </w:rPr>
              <w:t>10.3</w:t>
            </w:r>
            <w:r>
              <w:rPr>
                <w:kern w:val="2"/>
                <w:sz w:val="24"/>
                <w:lang w:eastAsia="zh-TW"/>
              </w:rPr>
              <w:tab/>
            </w:r>
            <w:r w:rsidRPr="00C779B0">
              <w:rPr>
                <w:rStyle w:val="af2"/>
                <w:lang w:bidi="en-US"/>
              </w:rPr>
              <w:t>Class "DataVector"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_Toc410005072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F3B2D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2C2DA990" w14:textId="77777777" w:rsidR="0065251F" w:rsidRDefault="00C44C9A">
          <w:r>
            <w:fldChar w:fldCharType="end"/>
          </w:r>
        </w:p>
      </w:sdtContent>
    </w:sdt>
    <w:p w14:paraId="6ECEC1FE" w14:textId="77777777" w:rsidR="002A635A" w:rsidRDefault="002A635A" w:rsidP="002A635A">
      <w:pPr>
        <w:pStyle w:val="1"/>
        <w:pageBreakBefore/>
      </w:pPr>
      <w:bookmarkStart w:id="0" w:name="_Toc402218158"/>
      <w:bookmarkStart w:id="1" w:name="_Toc403142975"/>
      <w:bookmarkStart w:id="2" w:name="_Toc410005045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0CF50E75" w14:textId="77777777" w:rsidR="002A635A" w:rsidRPr="0099021E" w:rsidRDefault="002A635A" w:rsidP="002A635A">
      <w:pPr>
        <w:pStyle w:val="Web"/>
        <w:spacing w:before="0" w:beforeAutospacing="0" w:after="0" w:afterAutospacing="0" w:line="360" w:lineRule="auto"/>
        <w:ind w:firstLine="720"/>
        <w:jc w:val="both"/>
        <w:rPr>
          <w:rFonts w:asciiTheme="majorHAnsi" w:hAnsiTheme="majorHAnsi"/>
          <w:lang w:val="fr-FR"/>
        </w:rPr>
      </w:pPr>
      <w:r w:rsidRPr="004B5141">
        <w:rPr>
          <w:rFonts w:asciiTheme="majorHAnsi" w:hAnsiTheme="majorHAnsi" w:cs="Arial"/>
          <w:shd w:val="clear" w:color="auto" w:fill="FFFFFF"/>
          <w:lang w:val="fr-FR"/>
        </w:rPr>
        <w:t xml:space="preserve">Les </w:t>
      </w:r>
      <w:r w:rsidRPr="004B5141">
        <w:rPr>
          <w:rFonts w:asciiTheme="majorHAnsi" w:hAnsiTheme="majorHAnsi" w:cs="Arial"/>
          <w:b/>
          <w:bCs/>
          <w:i/>
          <w:shd w:val="clear" w:color="auto" w:fill="FFFFFF"/>
          <w:lang w:val="fr-FR"/>
        </w:rPr>
        <w:t>forêts décisionnelles aléatoires</w:t>
      </w:r>
      <w:r w:rsidRPr="004B5141">
        <w:rPr>
          <w:rFonts w:asciiTheme="majorHAnsi" w:hAnsiTheme="majorHAnsi" w:cs="Arial"/>
          <w:shd w:val="clear" w:color="auto" w:fill="FFFFFF"/>
          <w:lang w:val="fr-FR"/>
        </w:rPr>
        <w:t xml:space="preserve"> (de l'anglais « </w:t>
      </w:r>
      <w:r w:rsidRPr="004B5141">
        <w:rPr>
          <w:rFonts w:asciiTheme="majorHAnsi" w:hAnsiTheme="majorHAnsi" w:cs="Arial"/>
          <w:i/>
          <w:iCs/>
          <w:shd w:val="clear" w:color="auto" w:fill="FFFFFF"/>
          <w:lang w:val="fr-FR"/>
        </w:rPr>
        <w:t>Random decision forest</w:t>
      </w:r>
      <w:r w:rsidRPr="004B5141">
        <w:rPr>
          <w:rFonts w:asciiTheme="majorHAnsi" w:hAnsiTheme="majorHAnsi" w:cs="Arial"/>
          <w:shd w:val="clear" w:color="auto" w:fill="FFFFFF"/>
          <w:lang w:val="fr-FR"/>
        </w:rPr>
        <w:t xml:space="preserve"> ») ont été formellement proposées en </w:t>
      </w:r>
      <w:hyperlink r:id="rId10" w:history="1">
        <w:r w:rsidRPr="004B5141">
          <w:rPr>
            <w:rStyle w:val="af2"/>
            <w:rFonts w:asciiTheme="majorHAnsi" w:hAnsiTheme="majorHAnsi" w:cs="Arial"/>
            <w:color w:val="auto"/>
            <w:u w:val="none"/>
            <w:shd w:val="clear" w:color="auto" w:fill="FFFFFF"/>
            <w:lang w:val="fr-FR"/>
          </w:rPr>
          <w:t>2001</w:t>
        </w:r>
      </w:hyperlink>
      <w:r w:rsidRPr="004B5141">
        <w:rPr>
          <w:rFonts w:asciiTheme="majorHAnsi" w:hAnsiTheme="majorHAnsi" w:cs="Arial"/>
          <w:shd w:val="clear" w:color="auto" w:fill="FFFFFF"/>
          <w:lang w:val="fr-FR"/>
        </w:rPr>
        <w:t xml:space="preserve"> par </w:t>
      </w:r>
      <w:hyperlink r:id="rId11" w:history="1">
        <w:r w:rsidRPr="004B5141">
          <w:rPr>
            <w:rStyle w:val="af2"/>
            <w:rFonts w:asciiTheme="majorHAnsi" w:hAnsiTheme="majorHAnsi" w:cs="Arial"/>
            <w:color w:val="auto"/>
            <w:u w:val="none"/>
            <w:shd w:val="clear" w:color="auto" w:fill="FFFFFF"/>
            <w:lang w:val="fr-FR"/>
          </w:rPr>
          <w:t>Leo Breiman</w:t>
        </w:r>
      </w:hyperlink>
      <w:r w:rsidRPr="004B5141">
        <w:rPr>
          <w:rFonts w:asciiTheme="majorHAnsi" w:hAnsiTheme="majorHAnsi" w:cs="Arial"/>
          <w:shd w:val="clear" w:color="auto" w:fill="FFFFFF"/>
          <w:lang w:val="fr-FR"/>
        </w:rPr>
        <w:t xml:space="preserve"> et </w:t>
      </w:r>
      <w:hyperlink r:id="rId12" w:history="1">
        <w:r w:rsidRPr="004B5141">
          <w:rPr>
            <w:rStyle w:val="af2"/>
            <w:rFonts w:asciiTheme="majorHAnsi" w:hAnsiTheme="majorHAnsi" w:cs="Arial"/>
            <w:color w:val="auto"/>
            <w:u w:val="none"/>
            <w:shd w:val="clear" w:color="auto" w:fill="FFFFFF"/>
            <w:lang w:val="fr-FR"/>
          </w:rPr>
          <w:t>Adèle Cutler</w:t>
        </w:r>
      </w:hyperlink>
      <w:r w:rsidRPr="004B5141">
        <w:rPr>
          <w:rFonts w:asciiTheme="majorHAnsi" w:hAnsiTheme="majorHAnsi" w:cs="Arial"/>
          <w:shd w:val="clear" w:color="auto" w:fill="FFFFFF"/>
          <w:lang w:val="fr-FR"/>
        </w:rPr>
        <w:t>. Elles font partie des techniques d'</w:t>
      </w:r>
      <w:hyperlink r:id="rId13" w:history="1">
        <w:r w:rsidRPr="004B5141">
          <w:rPr>
            <w:rStyle w:val="af2"/>
            <w:rFonts w:asciiTheme="majorHAnsi" w:hAnsiTheme="majorHAnsi" w:cs="Arial"/>
            <w:color w:val="auto"/>
            <w:u w:val="none"/>
            <w:shd w:val="clear" w:color="auto" w:fill="FFFFFF"/>
            <w:lang w:val="fr-FR"/>
          </w:rPr>
          <w:t>apprentissage automatique</w:t>
        </w:r>
      </w:hyperlink>
      <w:r w:rsidRPr="004B5141">
        <w:rPr>
          <w:rFonts w:asciiTheme="majorHAnsi" w:hAnsiTheme="majorHAnsi" w:cs="Arial"/>
          <w:shd w:val="clear" w:color="auto" w:fill="FFFFFF"/>
          <w:lang w:val="fr-FR"/>
        </w:rPr>
        <w:t xml:space="preserve">. Cet algorithme combine les concepts de sous-espaces aléatoires et de « </w:t>
      </w:r>
      <w:hyperlink r:id="rId14" w:history="1">
        <w:r w:rsidRPr="004B5141">
          <w:rPr>
            <w:rStyle w:val="af2"/>
            <w:rFonts w:asciiTheme="majorHAnsi" w:hAnsiTheme="majorHAnsi" w:cs="Arial"/>
            <w:i/>
            <w:iCs/>
            <w:color w:val="auto"/>
            <w:u w:val="none"/>
            <w:shd w:val="clear" w:color="auto" w:fill="FFFFFF"/>
            <w:lang w:val="fr-FR"/>
          </w:rPr>
          <w:t>bagging</w:t>
        </w:r>
      </w:hyperlink>
      <w:r w:rsidRPr="004B5141">
        <w:rPr>
          <w:rFonts w:asciiTheme="majorHAnsi" w:hAnsiTheme="majorHAnsi" w:cs="Arial"/>
          <w:shd w:val="clear" w:color="auto" w:fill="FFFFFF"/>
          <w:lang w:val="fr-FR"/>
        </w:rPr>
        <w:t xml:space="preserve"> ». L'algorithme des forêts d'arbres décisionnels effectue</w:t>
      </w:r>
      <w:r>
        <w:rPr>
          <w:rFonts w:asciiTheme="majorHAnsi" w:hAnsiTheme="majorHAnsi" w:cs="Arial"/>
          <w:shd w:val="clear" w:color="auto" w:fill="FFFFFF"/>
          <w:lang w:val="fr-FR"/>
        </w:rPr>
        <w:t>r</w:t>
      </w:r>
      <w:r w:rsidRPr="004B5141">
        <w:rPr>
          <w:rFonts w:asciiTheme="majorHAnsi" w:hAnsiTheme="majorHAnsi" w:cs="Arial"/>
          <w:shd w:val="clear" w:color="auto" w:fill="FFFFFF"/>
          <w:lang w:val="fr-FR"/>
        </w:rPr>
        <w:t xml:space="preserve"> un apprentissage sur de multiples arbres de décision entraînés sur des sous-ensembles de données légèrement différe</w:t>
      </w:r>
      <w:r w:rsidRPr="0099021E">
        <w:rPr>
          <w:rFonts w:asciiTheme="majorHAnsi" w:hAnsiTheme="majorHAnsi" w:cs="Arial"/>
          <w:shd w:val="clear" w:color="auto" w:fill="FFFFFF"/>
          <w:lang w:val="fr-FR"/>
        </w:rPr>
        <w:t xml:space="preserve">nts </w:t>
      </w:r>
      <w:r w:rsidRPr="001F3916">
        <w:rPr>
          <w:rFonts w:asciiTheme="majorHAnsi" w:hAnsiTheme="majorHAnsi"/>
          <w:lang w:val="fr-FR"/>
        </w:rPr>
        <w:t>et des sous-ensembles totalement différents de variables (composantes des vecteurs de “features ").</w:t>
      </w:r>
      <w:r w:rsidRPr="0099021E" w:rsidDel="0099021E">
        <w:rPr>
          <w:rFonts w:asciiTheme="majorHAnsi" w:hAnsiTheme="majorHAnsi" w:cs="Arial"/>
          <w:highlight w:val="yellow"/>
          <w:shd w:val="clear" w:color="auto" w:fill="FFFFFF"/>
          <w:lang w:val="fr-FR"/>
        </w:rPr>
        <w:t xml:space="preserve"> </w:t>
      </w:r>
    </w:p>
    <w:p w14:paraId="3038689C" w14:textId="77777777" w:rsidR="002A635A" w:rsidRPr="004B5141" w:rsidRDefault="002A635A" w:rsidP="002A635A">
      <w:pPr>
        <w:pStyle w:val="Web"/>
        <w:spacing w:before="0" w:beforeAutospacing="0" w:after="0" w:afterAutospacing="0" w:line="360" w:lineRule="auto"/>
        <w:ind w:firstLine="720"/>
        <w:jc w:val="both"/>
        <w:rPr>
          <w:rFonts w:asciiTheme="majorHAnsi" w:hAnsiTheme="majorHAnsi"/>
          <w:lang w:val="fr-FR" w:bidi="en-US"/>
        </w:rPr>
      </w:pPr>
    </w:p>
    <w:p w14:paraId="7F11F4CC" w14:textId="77777777" w:rsidR="002A635A" w:rsidRDefault="002A635A" w:rsidP="005008AD">
      <w:pPr>
        <w:spacing w:line="360" w:lineRule="auto"/>
        <w:ind w:firstLine="432"/>
        <w:jc w:val="both"/>
        <w:rPr>
          <w:rFonts w:asciiTheme="majorHAnsi" w:hAnsiTheme="majorHAnsi" w:cs="Arial"/>
          <w:sz w:val="24"/>
          <w:szCs w:val="24"/>
          <w:shd w:val="clear" w:color="auto" w:fill="FFFFFF"/>
          <w:lang w:val="fr-FR" w:eastAsia="zh-TW"/>
        </w:rPr>
      </w:pPr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Un</w:t>
      </w:r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r w:rsidRPr="004B5141">
        <w:rPr>
          <w:rFonts w:asciiTheme="majorHAnsi" w:hAnsiTheme="majorHAnsi" w:cs="Arial"/>
          <w:b/>
          <w:bCs/>
          <w:i/>
          <w:sz w:val="24"/>
          <w:szCs w:val="24"/>
          <w:shd w:val="clear" w:color="auto" w:fill="FFFFFF"/>
          <w:lang w:val="fr-FR"/>
        </w:rPr>
        <w:t>histogramme de gradient orienté</w:t>
      </w:r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(HOG) est une</w:t>
      </w:r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hyperlink r:id="rId15" w:tooltip="Caractéristique (vision par ordinateur)" w:history="1">
        <w:r w:rsidRPr="004B5141">
          <w:rPr>
            <w:rStyle w:val="af2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  <w:lang w:val="fr-FR"/>
          </w:rPr>
          <w:t>caractéristique</w:t>
        </w:r>
      </w:hyperlink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utilisée en</w:t>
      </w:r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hyperlink r:id="rId16" w:tooltip="Vision par ordinateur" w:history="1">
        <w:r w:rsidRPr="004B5141">
          <w:rPr>
            <w:rStyle w:val="af2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  <w:lang w:val="fr-FR"/>
          </w:rPr>
          <w:t>vision par ordinateur</w:t>
        </w:r>
      </w:hyperlink>
      <w:r w:rsidRPr="001F3916">
        <w:rPr>
          <w:lang w:val="fr-FR"/>
        </w:rPr>
        <w:t xml:space="preserve"> pour la</w:t>
      </w:r>
      <w:r>
        <w:rPr>
          <w:lang w:val="fr-FR"/>
        </w:rPr>
        <w:t xml:space="preserve"> classification d’images et la détection visuelle d’objets d’une catégorie donnée.</w:t>
      </w:r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 xml:space="preserve"> La technique calcule des</w:t>
      </w:r>
      <w:r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 xml:space="preserve"> </w:t>
      </w:r>
      <w:hyperlink r:id="rId17" w:tooltip="Histogramme" w:history="1">
        <w:r w:rsidRPr="004B5141">
          <w:rPr>
            <w:rStyle w:val="af2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  <w:lang w:val="fr-FR"/>
          </w:rPr>
          <w:t>histogrammes</w:t>
        </w:r>
      </w:hyperlink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locaux de l'orientation du</w:t>
      </w:r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hyperlink r:id="rId18" w:tooltip="Gradient" w:history="1">
        <w:r w:rsidRPr="004B5141">
          <w:rPr>
            <w:rStyle w:val="af2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  <w:lang w:val="fr-FR"/>
          </w:rPr>
          <w:t>gradient</w:t>
        </w:r>
      </w:hyperlink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sur une grille dense, c'est-à-dire sur des zones régulièrement réparties sur l'image. Elle possède des points communs avec les</w:t>
      </w:r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r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‘‘</w:t>
      </w:r>
      <w:r w:rsidRPr="001F3916">
        <w:rPr>
          <w:rStyle w:val="lang-en"/>
          <w:rFonts w:asciiTheme="majorHAnsi" w:hAnsiTheme="majorHAnsi" w:cs="Arial"/>
          <w:bCs/>
          <w:color w:val="252525"/>
          <w:sz w:val="24"/>
          <w:szCs w:val="24"/>
          <w:shd w:val="clear" w:color="auto" w:fill="FFFFFF"/>
          <w:lang w:val="fr-FR"/>
        </w:rPr>
        <w:t>Scale-invariant feature transform</w:t>
      </w:r>
      <w:r>
        <w:rPr>
          <w:rStyle w:val="lang-en"/>
          <w:rFonts w:asciiTheme="majorHAnsi" w:hAnsiTheme="majorHAnsi" w:cs="Arial"/>
          <w:bCs/>
          <w:color w:val="252525"/>
          <w:sz w:val="24"/>
          <w:szCs w:val="24"/>
          <w:shd w:val="clear" w:color="auto" w:fill="FFFFFF"/>
          <w:lang w:val="fr-FR"/>
        </w:rPr>
        <w:t>’’</w:t>
      </w:r>
      <w:r w:rsidRPr="0099021E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 xml:space="preserve"> (</w:t>
      </w:r>
      <w:hyperlink r:id="rId19" w:tooltip="SIFT" w:history="1">
        <w:r w:rsidRPr="0099021E">
          <w:rPr>
            <w:rStyle w:val="af2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  <w:lang w:val="fr-FR"/>
          </w:rPr>
          <w:t>SIFT</w:t>
        </w:r>
      </w:hyperlink>
      <w:r w:rsidRPr="001F3916">
        <w:rPr>
          <w:rFonts w:asciiTheme="majorHAnsi" w:hAnsiTheme="majorHAnsi"/>
          <w:sz w:val="24"/>
          <w:szCs w:val="24"/>
          <w:lang w:val="fr-FR"/>
        </w:rPr>
        <w:t>)</w:t>
      </w:r>
      <w:r w:rsidRPr="0099021E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, les</w:t>
      </w:r>
      <w:r w:rsidRPr="0099021E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hyperlink r:id="rId20" w:tooltip="Shape context" w:history="1">
        <w:r w:rsidRPr="0099021E">
          <w:rPr>
            <w:rStyle w:val="af2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  <w:lang w:val="fr-FR"/>
          </w:rPr>
          <w:t>Shape contexts</w:t>
        </w:r>
      </w:hyperlink>
      <w:r w:rsidRPr="0099021E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r w:rsidRPr="0099021E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et les histogrammes d'orienta</w:t>
      </w:r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tion de contours, mais s'en diffère notamment par l'utilisation d'une grille dense. La méthode s'est montrée particulièrement efficace pour la</w:t>
      </w:r>
      <w:r w:rsidRPr="004B514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  <w:lang w:val="fr-FR"/>
        </w:rPr>
        <w:t> </w:t>
      </w:r>
      <w:hyperlink r:id="rId21" w:tooltip="Détection de personne" w:history="1">
        <w:r w:rsidRPr="004B5141">
          <w:rPr>
            <w:rStyle w:val="af2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  <w:lang w:val="fr-FR"/>
          </w:rPr>
          <w:t>détection de personnes</w:t>
        </w:r>
      </w:hyperlink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.</w:t>
      </w:r>
    </w:p>
    <w:p w14:paraId="6EE924ED" w14:textId="77777777" w:rsidR="005008AD" w:rsidRPr="004B5141" w:rsidRDefault="005008AD" w:rsidP="005008AD">
      <w:pPr>
        <w:spacing w:line="360" w:lineRule="auto"/>
        <w:ind w:firstLine="432"/>
        <w:jc w:val="both"/>
        <w:rPr>
          <w:rFonts w:asciiTheme="majorHAnsi" w:hAnsiTheme="majorHAnsi" w:cs="Arial"/>
          <w:sz w:val="24"/>
          <w:szCs w:val="24"/>
          <w:shd w:val="clear" w:color="auto" w:fill="FFFFFF"/>
          <w:lang w:val="fr-FR" w:eastAsia="zh-TW"/>
        </w:rPr>
      </w:pPr>
    </w:p>
    <w:p w14:paraId="013A8AD1" w14:textId="77777777" w:rsidR="002A635A" w:rsidRPr="004B5141" w:rsidRDefault="002A635A" w:rsidP="002A635A">
      <w:pPr>
        <w:spacing w:line="360" w:lineRule="auto"/>
        <w:ind w:firstLine="432"/>
        <w:rPr>
          <w:rFonts w:asciiTheme="majorHAnsi" w:hAnsiTheme="majorHAnsi"/>
          <w:sz w:val="24"/>
          <w:szCs w:val="24"/>
          <w:lang w:val="fr-FR" w:bidi="en-US"/>
        </w:rPr>
      </w:pPr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Nous allons utiliser les forêts décisionnelles aléatoires pour classifier des images qui ont été transformées en histogramme de gradient</w:t>
      </w:r>
      <w:r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 xml:space="preserve"> orienté</w:t>
      </w:r>
      <w:r w:rsidRPr="004B5141">
        <w:rPr>
          <w:rFonts w:asciiTheme="majorHAnsi" w:hAnsiTheme="majorHAnsi" w:cs="Arial"/>
          <w:sz w:val="24"/>
          <w:szCs w:val="24"/>
          <w:shd w:val="clear" w:color="auto" w:fill="FFFFFF"/>
          <w:lang w:val="fr-FR"/>
        </w:rPr>
        <w:t>.</w:t>
      </w:r>
    </w:p>
    <w:p w14:paraId="3DEC2B00" w14:textId="77777777" w:rsidR="002A635A" w:rsidRDefault="002A635A" w:rsidP="002A635A">
      <w:pPr>
        <w:pStyle w:val="1"/>
        <w:pageBreakBefore/>
      </w:pPr>
      <w:bookmarkStart w:id="3" w:name="_Toc402218159"/>
      <w:bookmarkStart w:id="4" w:name="_Toc403142976"/>
      <w:bookmarkStart w:id="5" w:name="_Toc410005046"/>
      <w:r>
        <w:rPr>
          <w:rFonts w:hint="eastAsia"/>
        </w:rPr>
        <w:lastRenderedPageBreak/>
        <w:t>Dictionnaire</w:t>
      </w:r>
      <w:bookmarkEnd w:id="3"/>
      <w:bookmarkEnd w:id="4"/>
      <w:bookmarkEnd w:id="5"/>
    </w:p>
    <w:p w14:paraId="283A65E3" w14:textId="77777777" w:rsidR="002A635A" w:rsidRDefault="002A635A" w:rsidP="002A635A">
      <w:pPr>
        <w:pStyle w:val="2"/>
      </w:pPr>
      <w:bookmarkStart w:id="6" w:name="_Toc402218160"/>
      <w:bookmarkStart w:id="7" w:name="_Toc403142977"/>
      <w:bookmarkStart w:id="8" w:name="_Toc410005047"/>
      <w:r>
        <w:t>Dictionnaire de forêts decisionelles Aléatoires</w:t>
      </w:r>
      <w:bookmarkEnd w:id="6"/>
      <w:bookmarkEnd w:id="7"/>
      <w:bookmarkEnd w:id="8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828"/>
        <w:gridCol w:w="2968"/>
      </w:tblGrid>
      <w:tr w:rsidR="002A635A" w14:paraId="18B68DE5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636DF5" w14:textId="77777777" w:rsidR="002A635A" w:rsidRDefault="002A635A" w:rsidP="009C4A3A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Nom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7E4E8E" w14:textId="77777777" w:rsidR="002A635A" w:rsidRDefault="002A635A" w:rsidP="009C4A3A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Définition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9895C6" w14:textId="77777777" w:rsidR="002A635A" w:rsidRDefault="002A635A" w:rsidP="009C4A3A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Nom UML</w:t>
            </w:r>
          </w:p>
        </w:tc>
      </w:tr>
      <w:tr w:rsidR="002A635A" w14:paraId="43D4CDFD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6E502D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arbre de décision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069AD9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flow-chart like structure</w:t>
            </w:r>
          </w:p>
          <w:p w14:paraId="6D6F6220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node =&gt; some attribute</w:t>
            </w:r>
          </w:p>
          <w:p w14:paraId="65146A05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branch =&gt; outcome of test</w:t>
            </w:r>
          </w:p>
          <w:p w14:paraId="5B344085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path from root to leaf =&gt; classification rule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9C0E12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/>
              </w:rPr>
              <w:t xml:space="preserve">Class DecisionTree </w:t>
            </w:r>
          </w:p>
        </w:tc>
      </w:tr>
      <w:tr w:rsidR="002A635A" w14:paraId="37D7D7D9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EF29B7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forêt d’arbres</w:t>
            </w:r>
            <w:hyperlink r:id="rId22" w:history="1">
              <w:r w:rsidRPr="001F3916">
                <w:rPr>
                  <w:rStyle w:val="af2"/>
                  <w:rFonts w:asciiTheme="majorHAnsi" w:hAnsiTheme="majorHAnsi" w:cs="Arial"/>
                  <w:color w:val="000000"/>
                </w:rPr>
                <w:t xml:space="preserve"> décision</w:t>
              </w:r>
            </w:hyperlink>
            <w:r w:rsidRPr="001F3916">
              <w:rPr>
                <w:rFonts w:asciiTheme="majorHAnsi" w:hAnsiTheme="majorHAnsi" w:cs="Arial"/>
                <w:color w:val="000000"/>
              </w:rPr>
              <w:t>nels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204445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a classifier algorithm which contains multiple decision trees and each tree vote for classification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E7EF66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/>
              </w:rPr>
              <w:t xml:space="preserve">Class RandomForest </w:t>
            </w:r>
          </w:p>
        </w:tc>
      </w:tr>
      <w:tr w:rsidR="002A635A" w14:paraId="0755F888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8077B8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L’apprentissage des arbres décisionnels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7DD085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The training algorithm for random forests applies the general technique of bootstrap aggregating, or bagging, to tree learners. Given a training set X = x1, …, xn with responses Y = y1 through yn, bagging repeatedly selects a bootstrap sample of the training set and fits trees to these samples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B54FC3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/>
              </w:rPr>
              <w:t>Method bootStrapSample</w:t>
            </w:r>
          </w:p>
          <w:p w14:paraId="60C1D6B0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/>
              </w:rPr>
              <w:t xml:space="preserve"> De la class DecisionTree</w:t>
            </w:r>
          </w:p>
        </w:tc>
      </w:tr>
      <w:tr w:rsidR="002A635A" w14:paraId="7ADD12D9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2C1DAD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  <w:lang w:val="fr-FR"/>
              </w:rPr>
            </w:pPr>
            <w:r w:rsidRPr="001F3916">
              <w:rPr>
                <w:rFonts w:asciiTheme="majorHAnsi" w:hAnsiTheme="majorHAnsi" w:cs="Arial"/>
                <w:color w:val="000000"/>
                <w:lang w:val="fr-FR"/>
              </w:rPr>
              <w:t>L’histogramme de gradient orienté (HOG)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7B2607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a descriptor represented by histograms of the “Orientation” of gradients in the images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6EAC84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Histogram of Oriented Gradients</w:t>
            </w:r>
          </w:p>
        </w:tc>
      </w:tr>
      <w:tr w:rsidR="002A635A" w14:paraId="44FB7A8E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29194E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classification d’image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BC6C39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Classify an image into one of several categories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90AAF6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/>
              </w:rPr>
              <w:t>Method classify(Sample) in any subclass of Classifier</w:t>
            </w:r>
          </w:p>
        </w:tc>
      </w:tr>
      <w:tr w:rsidR="002A635A" w14:paraId="4FD89A7B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997598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Classifier (6.4 p.19)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414A84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a class that implements a prototype of classifiers such as AdaBoost or MultilayerPerception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D4A55C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/>
              </w:rPr>
              <w:t>classifier.Classifier in jLevis</w:t>
            </w:r>
          </w:p>
        </w:tc>
      </w:tr>
      <w:tr w:rsidR="002A635A" w14:paraId="0BD22207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AB3547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Learner (7.3 p.27)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27C168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an abstract class that reflects a learning system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3379BE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/>
              </w:rPr>
              <w:t>learner.Learner in jLevis</w:t>
            </w:r>
          </w:p>
        </w:tc>
      </w:tr>
      <w:tr w:rsidR="002A635A" w14:paraId="216A9700" w14:textId="77777777" w:rsidTr="009C4A3A">
        <w:trPr>
          <w:trHeight w:val="2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701C46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Sample (9.9 p.50)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F9569A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a class that reflects an image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7C30D7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/>
                <w:lang w:val="fr-FR"/>
              </w:rPr>
              <w:t>sample.Sample in jLevis</w:t>
            </w:r>
          </w:p>
        </w:tc>
      </w:tr>
      <w:tr w:rsidR="002A635A" w14:paraId="705D2A07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2FAE40" w14:textId="77777777" w:rsidR="002A635A" w:rsidRPr="001F3916" w:rsidRDefault="002A635A" w:rsidP="009C4A3A">
            <w:pPr>
              <w:pStyle w:val="Web"/>
              <w:spacing w:before="2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  <w:shd w:val="clear" w:color="auto" w:fill="FFFFFF"/>
              </w:rPr>
              <w:t>jLevis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3C7928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  <w:shd w:val="clear" w:color="auto" w:fill="FFFFFF"/>
              </w:rPr>
              <w:t>existing framework containing classification algorithms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00DE4E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jLevis</w:t>
            </w:r>
          </w:p>
        </w:tc>
      </w:tr>
      <w:tr w:rsidR="002A635A" w:rsidRPr="006F3B2D" w14:paraId="4DD72C56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224AA0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Vote majoritaire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95AE2C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  <w:lang w:val="fr-FR"/>
              </w:rPr>
            </w:pPr>
            <w:r w:rsidRPr="001F3916">
              <w:rPr>
                <w:rFonts w:asciiTheme="majorHAnsi" w:hAnsiTheme="majorHAnsi" w:cs="Arial"/>
                <w:color w:val="000000"/>
                <w:lang w:val="fr-FR"/>
              </w:rPr>
              <w:t>la classification fournie par la forêt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47A3DB" w14:textId="77777777" w:rsidR="002A635A" w:rsidRPr="001F3916" w:rsidRDefault="002A635A" w:rsidP="009C4A3A">
            <w:pPr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 w:rsidRPr="001F3916">
              <w:rPr>
                <w:rFonts w:asciiTheme="majorHAnsi" w:hAnsiTheme="majorHAnsi"/>
                <w:sz w:val="24"/>
                <w:szCs w:val="24"/>
                <w:lang w:val="fr-FR"/>
              </w:rPr>
              <w:t>Méthode voteMajor</w:t>
            </w:r>
          </w:p>
          <w:p w14:paraId="0F65C22F" w14:textId="77777777" w:rsidR="002A635A" w:rsidRPr="001F3916" w:rsidRDefault="002A635A" w:rsidP="009C4A3A">
            <w:pPr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 w:rsidRPr="001F3916">
              <w:rPr>
                <w:rFonts w:asciiTheme="majorHAnsi" w:hAnsiTheme="majorHAnsi"/>
                <w:sz w:val="24"/>
                <w:szCs w:val="24"/>
                <w:lang w:val="fr-FR"/>
              </w:rPr>
              <w:lastRenderedPageBreak/>
              <w:t xml:space="preserve"> de la classe RandomForest</w:t>
            </w:r>
          </w:p>
        </w:tc>
      </w:tr>
      <w:tr w:rsidR="002A635A" w:rsidRPr="006F3B2D" w14:paraId="1C8113AB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CCBFF9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lastRenderedPageBreak/>
              <w:t>Vote d’un arbre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EDA068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  <w:lang w:val="fr-FR"/>
              </w:rPr>
            </w:pPr>
            <w:r w:rsidRPr="001F3916">
              <w:rPr>
                <w:rFonts w:asciiTheme="majorHAnsi" w:hAnsiTheme="majorHAnsi" w:cs="Arial"/>
                <w:color w:val="000000"/>
                <w:lang w:val="fr-FR"/>
              </w:rPr>
              <w:t>chaque arbre vote pour une des classes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2F6D4E" w14:textId="77777777" w:rsidR="002A635A" w:rsidRPr="001F3916" w:rsidRDefault="002A635A" w:rsidP="009C4A3A">
            <w:pPr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 w:rsidRPr="001F3916">
              <w:rPr>
                <w:rFonts w:asciiTheme="majorHAnsi" w:hAnsiTheme="majorHAnsi"/>
                <w:sz w:val="24"/>
                <w:szCs w:val="24"/>
                <w:lang w:val="fr-FR"/>
              </w:rPr>
              <w:t>Méthode evaluate de la classe DecisionTree</w:t>
            </w:r>
          </w:p>
        </w:tc>
      </w:tr>
      <w:tr w:rsidR="002A635A" w:rsidRPr="006F3B2D" w14:paraId="01101FF8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DC41CB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bagging</w:t>
            </w:r>
          </w:p>
          <w:p w14:paraId="02D4C4D8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  <w:shd w:val="clear" w:color="auto" w:fill="FFFFFF"/>
              </w:rPr>
              <w:t>(</w:t>
            </w:r>
            <w:hyperlink r:id="rId23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u w:val="none"/>
                  <w:shd w:val="clear" w:color="auto" w:fill="FFFFFF"/>
                </w:rPr>
                <w:t>bootstrap aggregating</w:t>
              </w:r>
            </w:hyperlink>
            <w:r w:rsidRPr="001F3916">
              <w:rPr>
                <w:rFonts w:asciiTheme="majorHAnsi" w:hAnsiTheme="majorHAnsi" w:cs="Arial"/>
                <w:color w:val="000000"/>
              </w:rPr>
              <w:t>)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903982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also known as</w:t>
            </w:r>
            <w:r w:rsidRPr="001F3916">
              <w:rPr>
                <w:rFonts w:asciiTheme="majorHAnsi" w:hAnsiTheme="majorHAnsi" w:cs="Arial"/>
                <w:color w:val="000000"/>
                <w:shd w:val="clear" w:color="auto" w:fill="FFFFFF"/>
              </w:rPr>
              <w:t xml:space="preserve"> “</w:t>
            </w:r>
            <w:hyperlink r:id="rId24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 xml:space="preserve">bootstrap aggregating”. A </w:t>
              </w:r>
            </w:hyperlink>
            <w:hyperlink r:id="rId25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>machine learning ensemble</w:t>
              </w:r>
            </w:hyperlink>
            <w:hyperlink r:id="rId26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 xml:space="preserve"> </w:t>
              </w:r>
            </w:hyperlink>
            <w:hyperlink r:id="rId27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>meta-algorithm</w:t>
              </w:r>
            </w:hyperlink>
            <w:hyperlink r:id="rId28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 xml:space="preserve"> designed to improve the stability and accuracy of </w:t>
              </w:r>
            </w:hyperlink>
            <w:hyperlink r:id="rId29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>machine learning</w:t>
              </w:r>
            </w:hyperlink>
            <w:hyperlink r:id="rId30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 xml:space="preserve"> algorithms used in</w:t>
              </w:r>
            </w:hyperlink>
            <w:hyperlink r:id="rId31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>statistical classification</w:t>
              </w:r>
            </w:hyperlink>
            <w:hyperlink r:id="rId32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 xml:space="preserve"> and </w:t>
              </w:r>
            </w:hyperlink>
            <w:hyperlink r:id="rId33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>regression</w:t>
              </w:r>
            </w:hyperlink>
            <w:r w:rsidRPr="001F3916">
              <w:rPr>
                <w:rFonts w:asciiTheme="majorHAnsi" w:hAnsiTheme="majorHAnsi" w:cs="Arial"/>
                <w:color w:val="000000"/>
              </w:rPr>
              <w:t xml:space="preserve">. </w:t>
            </w:r>
            <w:r w:rsidRPr="001F3916">
              <w:rPr>
                <w:rFonts w:asciiTheme="majorHAnsi" w:hAnsiTheme="majorHAnsi" w:cs="Arial"/>
                <w:color w:val="000000"/>
                <w:shd w:val="clear" w:color="auto" w:fill="FFFFFF"/>
              </w:rPr>
              <w:t xml:space="preserve"> It also reduces </w:t>
            </w:r>
            <w:hyperlink r:id="rId34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>variance</w:t>
              </w:r>
            </w:hyperlink>
            <w:r w:rsidRPr="001F3916">
              <w:rPr>
                <w:rFonts w:asciiTheme="majorHAnsi" w:hAnsiTheme="majorHAnsi" w:cs="Arial"/>
                <w:color w:val="000000"/>
                <w:shd w:val="clear" w:color="auto" w:fill="FFFFFF"/>
              </w:rPr>
              <w:t xml:space="preserve"> and helps to avoid </w:t>
            </w:r>
            <w:hyperlink r:id="rId35" w:history="1">
              <w:r w:rsidRPr="001F3916">
                <w:rPr>
                  <w:rStyle w:val="af2"/>
                  <w:rFonts w:asciiTheme="majorHAnsi" w:hAnsiTheme="majorHAnsi" w:cs="Arial"/>
                  <w:color w:val="000000"/>
                  <w:shd w:val="clear" w:color="auto" w:fill="FFFFFF"/>
                </w:rPr>
                <w:t>overfitting</w:t>
              </w:r>
            </w:hyperlink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FAFC0F" w14:textId="77777777" w:rsidR="002A635A" w:rsidRPr="001F3916" w:rsidRDefault="002A635A" w:rsidP="009C4A3A">
            <w:pPr>
              <w:pStyle w:val="af8"/>
              <w:rPr>
                <w:rFonts w:asciiTheme="majorHAnsi" w:hAnsiTheme="majorHAnsi"/>
                <w:sz w:val="24"/>
                <w:szCs w:val="24"/>
                <w:lang w:val="fr-FR"/>
              </w:rPr>
            </w:pPr>
            <w:r w:rsidRPr="001F3916">
              <w:rPr>
                <w:rFonts w:asciiTheme="majorHAnsi" w:hAnsiTheme="majorHAnsi"/>
                <w:sz w:val="24"/>
                <w:szCs w:val="24"/>
                <w:lang w:val="fr-FR"/>
              </w:rPr>
              <w:t>Probablement un attribut de la classe DecisionTree, qui sera fixé lors de création, et utilisé dans méthode learn(Database)</w:t>
            </w:r>
          </w:p>
          <w:p w14:paraId="61A48F08" w14:textId="77777777" w:rsidR="002A635A" w:rsidRPr="001F3916" w:rsidRDefault="002A635A" w:rsidP="009C4A3A">
            <w:pPr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</w:tc>
      </w:tr>
      <w:tr w:rsidR="002A635A" w:rsidRPr="00033F09" w14:paraId="518B7F83" w14:textId="77777777" w:rsidTr="009C4A3A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A71C72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1F3916">
              <w:rPr>
                <w:rFonts w:asciiTheme="majorHAnsi" w:hAnsiTheme="majorHAnsi" w:cs="Arial"/>
                <w:color w:val="000000"/>
              </w:rPr>
              <w:t>arbre décisionnel classique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FB39D3" w14:textId="77777777" w:rsidR="002A635A" w:rsidRPr="001F3916" w:rsidRDefault="002A635A" w:rsidP="009C4A3A">
            <w:pPr>
              <w:pStyle w:val="Web"/>
              <w:spacing w:before="0" w:beforeAutospacing="0" w:after="0" w:afterAutospacing="0"/>
              <w:rPr>
                <w:rFonts w:asciiTheme="majorHAnsi" w:hAnsiTheme="majorHAnsi"/>
                <w:lang w:val="fr-FR"/>
              </w:rPr>
            </w:pPr>
            <w:r w:rsidRPr="001F3916">
              <w:rPr>
                <w:rFonts w:asciiTheme="majorHAnsi" w:hAnsiTheme="majorHAnsi" w:cs="Arial"/>
                <w:color w:val="000000"/>
                <w:lang w:val="fr-FR"/>
              </w:rPr>
              <w:t>Un arbre de décision est un outil d'aide à la décision qui représente la situation plus ou moins complexe que l'on représente sous la forme graphique d'un arbre de façon à faire apparaître à l'extrémité de chaque branche (ou feuille) les différents résultats possibles en fonction des décisions prises à chaque étape.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E634FC" w14:textId="77777777" w:rsidR="002A635A" w:rsidRPr="001F3916" w:rsidRDefault="002A635A" w:rsidP="009C4A3A">
            <w:pPr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 w:rsidRPr="001F3916">
              <w:rPr>
                <w:rFonts w:asciiTheme="majorHAnsi" w:hAnsiTheme="majorHAnsi"/>
                <w:sz w:val="24"/>
                <w:szCs w:val="24"/>
              </w:rPr>
              <w:t>Class DecisionTree</w:t>
            </w:r>
          </w:p>
        </w:tc>
      </w:tr>
    </w:tbl>
    <w:p w14:paraId="6FA7A7DE" w14:textId="77777777" w:rsidR="002A635A" w:rsidRDefault="002A635A" w:rsidP="002A635A">
      <w:pPr>
        <w:rPr>
          <w:lang w:val="fr-FR" w:bidi="en-US"/>
        </w:rPr>
      </w:pPr>
    </w:p>
    <w:p w14:paraId="0DDFE357" w14:textId="77777777" w:rsidR="002A635A" w:rsidRDefault="002A635A" w:rsidP="002A635A">
      <w:pPr>
        <w:rPr>
          <w:lang w:val="fr-FR" w:bidi="en-US"/>
        </w:rPr>
      </w:pPr>
    </w:p>
    <w:p w14:paraId="61214576" w14:textId="77777777" w:rsidR="002A635A" w:rsidRDefault="002A635A" w:rsidP="002A635A">
      <w:pPr>
        <w:rPr>
          <w:lang w:val="fr-FR" w:bidi="en-US"/>
        </w:rPr>
      </w:pPr>
    </w:p>
    <w:p w14:paraId="5472BD4C" w14:textId="77777777" w:rsidR="002A635A" w:rsidRDefault="002A635A" w:rsidP="002A635A">
      <w:pPr>
        <w:rPr>
          <w:lang w:val="fr-FR" w:bidi="en-US"/>
        </w:rPr>
      </w:pPr>
    </w:p>
    <w:p w14:paraId="50D4E8FF" w14:textId="77777777" w:rsidR="002A635A" w:rsidRDefault="002A635A" w:rsidP="002A635A">
      <w:pPr>
        <w:rPr>
          <w:lang w:val="fr-FR" w:bidi="en-US"/>
        </w:rPr>
      </w:pPr>
    </w:p>
    <w:p w14:paraId="12FB570E" w14:textId="77777777" w:rsidR="002A635A" w:rsidRDefault="002A635A" w:rsidP="002A635A">
      <w:pPr>
        <w:rPr>
          <w:lang w:val="fr-FR" w:bidi="en-US"/>
        </w:rPr>
      </w:pPr>
    </w:p>
    <w:p w14:paraId="4F477473" w14:textId="77777777" w:rsidR="002A635A" w:rsidRDefault="002A635A" w:rsidP="002A635A">
      <w:pPr>
        <w:rPr>
          <w:lang w:val="fr-FR" w:bidi="en-US"/>
        </w:rPr>
      </w:pPr>
    </w:p>
    <w:p w14:paraId="034B3ABF" w14:textId="77777777" w:rsidR="002A635A" w:rsidRDefault="002A635A" w:rsidP="002A635A">
      <w:pPr>
        <w:rPr>
          <w:lang w:val="fr-FR" w:bidi="en-US"/>
        </w:rPr>
      </w:pPr>
    </w:p>
    <w:p w14:paraId="78195221" w14:textId="77777777" w:rsidR="002A635A" w:rsidRDefault="002A635A" w:rsidP="002A635A">
      <w:pPr>
        <w:rPr>
          <w:lang w:val="fr-FR" w:bidi="en-US"/>
        </w:rPr>
      </w:pPr>
    </w:p>
    <w:p w14:paraId="7E70A44A" w14:textId="77777777" w:rsidR="002A635A" w:rsidRDefault="002A635A" w:rsidP="002A635A">
      <w:pPr>
        <w:rPr>
          <w:lang w:val="fr-FR" w:bidi="en-US"/>
        </w:rPr>
      </w:pPr>
    </w:p>
    <w:p w14:paraId="425B95CE" w14:textId="77777777" w:rsidR="002A635A" w:rsidRDefault="002A635A" w:rsidP="002A635A">
      <w:pPr>
        <w:rPr>
          <w:lang w:val="fr-FR" w:bidi="en-US"/>
        </w:rPr>
      </w:pPr>
    </w:p>
    <w:p w14:paraId="4E8EE178" w14:textId="77777777" w:rsidR="002A635A" w:rsidRDefault="002A635A" w:rsidP="002A635A">
      <w:pPr>
        <w:rPr>
          <w:lang w:val="fr-FR" w:bidi="en-US"/>
        </w:rPr>
      </w:pPr>
    </w:p>
    <w:p w14:paraId="5A6C8611" w14:textId="77777777" w:rsidR="002A635A" w:rsidRDefault="002A635A" w:rsidP="002A635A">
      <w:pPr>
        <w:pStyle w:val="2"/>
        <w:rPr>
          <w:rFonts w:cs="Arial"/>
          <w:color w:val="CA0000" w:themeColor="accent2" w:themeTint="BF"/>
          <w:lang w:val="fr-FR"/>
        </w:rPr>
      </w:pPr>
      <w:bookmarkStart w:id="9" w:name="_Toc402218161"/>
      <w:bookmarkStart w:id="10" w:name="_Toc403142978"/>
      <w:bookmarkStart w:id="11" w:name="_Toc410005048"/>
      <w:r w:rsidRPr="00033F09">
        <w:rPr>
          <w:lang w:val="fr-FR"/>
        </w:rPr>
        <w:lastRenderedPageBreak/>
        <w:t>Dictionnaire de</w:t>
      </w:r>
      <w:r w:rsidRPr="00033F09">
        <w:rPr>
          <w:color w:val="CA0000" w:themeColor="accent2" w:themeTint="BF"/>
          <w:lang w:val="fr-FR"/>
        </w:rPr>
        <w:t xml:space="preserve"> </w:t>
      </w:r>
      <w:r w:rsidRPr="00033F09">
        <w:rPr>
          <w:rFonts w:cs="Arial"/>
          <w:color w:val="CA0000" w:themeColor="accent2" w:themeTint="BF"/>
          <w:lang w:val="fr-FR"/>
        </w:rPr>
        <w:t>L’histogramme de gradient orienté (HOG)</w:t>
      </w:r>
      <w:bookmarkEnd w:id="9"/>
      <w:bookmarkEnd w:id="10"/>
      <w:bookmarkEnd w:id="11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843"/>
        <w:gridCol w:w="2118"/>
      </w:tblGrid>
      <w:tr w:rsidR="002A635A" w:rsidRPr="006F3B2D" w14:paraId="6AB2AB99" w14:textId="77777777" w:rsidTr="009C4A3A"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603357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 xml:space="preserve">Histogram of oriented </w:t>
            </w: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gradient</w:t>
            </w:r>
            <w:r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s</w:t>
            </w: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 xml:space="preserve"> 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E3911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features of image pixels which are calculated with 1-D derivative masks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001E50" w14:textId="77777777" w:rsidR="002A635A" w:rsidRDefault="002A635A" w:rsidP="009C4A3A">
            <w:pPr>
              <w:spacing w:after="0" w:line="240" w:lineRule="auto"/>
              <w:jc w:val="center"/>
              <w:rPr>
                <w:lang w:val="fr-FR"/>
              </w:rPr>
            </w:pPr>
            <w:r w:rsidRPr="001F3916">
              <w:rPr>
                <w:lang w:val="fr-FR"/>
              </w:rPr>
              <w:t>Attribut</w:t>
            </w:r>
          </w:p>
          <w:p w14:paraId="4997B46F" w14:textId="77777777" w:rsidR="002A635A" w:rsidRDefault="002A635A" w:rsidP="009C4A3A">
            <w:pPr>
              <w:spacing w:after="0" w:line="240" w:lineRule="auto"/>
              <w:jc w:val="center"/>
              <w:rPr>
                <w:lang w:val="fr-FR"/>
              </w:rPr>
            </w:pPr>
            <w:r w:rsidRPr="001F3916">
              <w:rPr>
                <w:lang w:val="fr-FR"/>
              </w:rPr>
              <w:t>_histogram</w:t>
            </w:r>
          </w:p>
          <w:p w14:paraId="5BF1EA34" w14:textId="77777777" w:rsidR="002A635A" w:rsidRPr="001F3916" w:rsidRDefault="002A635A" w:rsidP="009C4A3A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fr-FR" w:eastAsia="zh-TW"/>
              </w:rPr>
            </w:pPr>
            <w:r w:rsidRPr="001F3916">
              <w:rPr>
                <w:lang w:val="fr-FR"/>
              </w:rPr>
              <w:t xml:space="preserve">de classe HOG </w:t>
            </w:r>
          </w:p>
        </w:tc>
      </w:tr>
      <w:tr w:rsidR="002A635A" w:rsidRPr="004B5141" w14:paraId="0742A10C" w14:textId="77777777" w:rsidTr="009C4A3A"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6DFD33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block normalization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76798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a method to normalize the intensity of cells within blocks (larger region)</w:t>
            </w:r>
          </w:p>
          <w:p w14:paraId="046DF270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it results in better invariance to changes in illumination and shadowing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FA595B" w14:textId="77777777" w:rsidR="002A635A" w:rsidRPr="004B5141" w:rsidRDefault="002A635A" w:rsidP="009C4A3A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t xml:space="preserve">method </w:t>
            </w:r>
            <w:r w:rsidRPr="000413FF">
              <w:t>blockNormalization</w:t>
            </w:r>
            <w:r>
              <w:t xml:space="preserve"> of class HOG</w:t>
            </w:r>
          </w:p>
        </w:tc>
      </w:tr>
      <w:tr w:rsidR="002A635A" w:rsidRPr="004B5141" w14:paraId="268791E4" w14:textId="77777777" w:rsidTr="009C4A3A"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290A8D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1-D derivative mask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8677C0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kernels filtering the color or intensity data of images to compute gradient value</w:t>
            </w:r>
          </w:p>
          <w:p w14:paraId="10ACC0E4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usually applied vertically and horizontally which have forms like:</w:t>
            </w:r>
          </w:p>
          <w:p w14:paraId="4E70B0E3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noProof/>
                <w:color w:val="000000"/>
                <w:sz w:val="23"/>
                <w:szCs w:val="23"/>
                <w:lang w:eastAsia="zh-TW"/>
              </w:rPr>
              <w:drawing>
                <wp:inline distT="0" distB="0" distL="0" distR="0" wp14:anchorId="049CA07F" wp14:editId="07C5E176">
                  <wp:extent cx="1941195" cy="215900"/>
                  <wp:effectExtent l="0" t="0" r="1905" b="0"/>
                  <wp:docPr id="33" name="圖片 33" descr="[-1, 0, 1]\text{ and }[-1, 0, 1]^T.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[-1, 0, 1]\text{ and }[-1, 0, 1]^T.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3EC7EF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  <w:p w14:paraId="07890301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noProof/>
                <w:color w:val="000000"/>
                <w:sz w:val="23"/>
                <w:szCs w:val="23"/>
                <w:lang w:eastAsia="zh-TW"/>
              </w:rPr>
              <w:drawing>
                <wp:inline distT="0" distB="0" distL="0" distR="0" wp14:anchorId="4D671D9E" wp14:editId="07E8279E">
                  <wp:extent cx="3260725" cy="586740"/>
                  <wp:effectExtent l="0" t="0" r="0" b="3810"/>
                  <wp:docPr id="32" name="圖片 32" descr="https://lh3.googleusercontent.com/udUYZth8nhQg2ZuNy77_yDt1ldjZKgXbIA7tgdnptHCMOrRgzpDXf06NGfigABv-hfty7BIn3ebnSDmWeaZh888l3IK3WM76B_4lxTJvliwG09Xj-fQNsMjmSwoTZiQf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s://lh3.googleusercontent.com/udUYZth8nhQg2ZuNy77_yDt1ldjZKgXbIA7tgdnptHCMOrRgzpDXf06NGfigABv-hfty7BIn3ebnSDmWeaZh888l3IK3WM76B_4lxTJvliwG09Xj-fQNsMjmSwoTZiQf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44F569" w14:textId="77777777" w:rsidR="002A635A" w:rsidRPr="004B5141" w:rsidRDefault="002A635A" w:rsidP="009C4A3A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x</w:t>
            </w:r>
          </w:p>
        </w:tc>
      </w:tr>
      <w:tr w:rsidR="002A635A" w:rsidRPr="004B5141" w14:paraId="5D8CC157" w14:textId="77777777" w:rsidTr="009C4A3A"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F49C03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Image</w:t>
            </w:r>
            <w:r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 xml:space="preserve"> </w:t>
            </w: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Filter (9.3 p.45)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12042A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a class that provides</w:t>
            </w:r>
            <w:r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 xml:space="preserve"> DSP Image filters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36C0BB" w14:textId="77777777" w:rsidR="002A635A" w:rsidRPr="004B5141" w:rsidRDefault="002A635A" w:rsidP="009C4A3A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x</w:t>
            </w:r>
          </w:p>
        </w:tc>
      </w:tr>
      <w:tr w:rsidR="002A635A" w:rsidRPr="004B5141" w14:paraId="19A72E88" w14:textId="77777777" w:rsidTr="009C4A3A"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E206A9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Image</w:t>
            </w:r>
            <w:r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 xml:space="preserve"> </w:t>
            </w: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Utils (9.4 p.45)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267C5B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a class that provides utilities such as resize image, get image data, save to buffer...etc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7D6562" w14:textId="77777777" w:rsidR="002A635A" w:rsidRPr="004B5141" w:rsidRDefault="002A635A" w:rsidP="009C4A3A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x</w:t>
            </w:r>
          </w:p>
        </w:tc>
      </w:tr>
      <w:tr w:rsidR="002A635A" w:rsidRPr="004B5141" w14:paraId="5B18B848" w14:textId="77777777" w:rsidTr="009C4A3A"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B0C749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Integral</w:t>
            </w:r>
            <w:r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 xml:space="preserve"> </w:t>
            </w: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Image (9.5 p.46)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DA17FB" w14:textId="77777777" w:rsidR="002A635A" w:rsidRPr="004B5141" w:rsidRDefault="002A635A" w:rsidP="009C4A3A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B5141">
              <w:rPr>
                <w:rFonts w:ascii="Arial" w:eastAsia="新細明體" w:hAnsi="Arial" w:cs="Arial"/>
                <w:color w:val="000000"/>
                <w:sz w:val="23"/>
                <w:szCs w:val="23"/>
                <w:lang w:eastAsia="zh-TW"/>
              </w:rPr>
              <w:t>a class that helps us compute integral images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D6D791" w14:textId="77777777" w:rsidR="002A635A" w:rsidRPr="004B5141" w:rsidRDefault="002A635A" w:rsidP="009C4A3A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x</w:t>
            </w:r>
          </w:p>
        </w:tc>
      </w:tr>
    </w:tbl>
    <w:p w14:paraId="5E627D7E" w14:textId="77777777" w:rsidR="002A635A" w:rsidRDefault="002A635A" w:rsidP="002A635A">
      <w:pPr>
        <w:pStyle w:val="1"/>
        <w:pageBreakBefore/>
      </w:pPr>
      <w:bookmarkStart w:id="12" w:name="_Toc403142979"/>
      <w:bookmarkStart w:id="13" w:name="_Toc410005049"/>
      <w:r>
        <w:lastRenderedPageBreak/>
        <w:t>Use Cases</w:t>
      </w:r>
      <w:bookmarkEnd w:id="12"/>
      <w:bookmarkEnd w:id="13"/>
    </w:p>
    <w:p w14:paraId="037534BA" w14:textId="77777777" w:rsidR="002A635A" w:rsidRDefault="002A635A" w:rsidP="002A635A">
      <w:pPr>
        <w:pStyle w:val="2"/>
      </w:pPr>
      <w:bookmarkStart w:id="14" w:name="_Toc403142980"/>
      <w:bookmarkStart w:id="15" w:name="_Toc410005050"/>
      <w:r>
        <w:t>Actors</w:t>
      </w:r>
      <w:bookmarkEnd w:id="14"/>
      <w:bookmarkEnd w:id="15"/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1537"/>
        <w:gridCol w:w="7515"/>
      </w:tblGrid>
      <w:tr w:rsidR="002A635A" w14:paraId="3A8FF643" w14:textId="77777777" w:rsidTr="009C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7470E7" w14:textId="77777777" w:rsidR="002A635A" w:rsidRDefault="002A635A" w:rsidP="009C4A3A">
            <w:pPr>
              <w:jc w:val="center"/>
            </w:pPr>
            <w:r>
              <w:t>Actor</w:t>
            </w:r>
          </w:p>
        </w:tc>
        <w:tc>
          <w:tcPr>
            <w:tcW w:w="0" w:type="auto"/>
          </w:tcPr>
          <w:p w14:paraId="081C23A4" w14:textId="77777777" w:rsidR="002A635A" w:rsidRDefault="002A635A" w:rsidP="009C4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A635A" w14:paraId="30018CCA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73E35" w14:textId="77777777" w:rsidR="002A635A" w:rsidRDefault="00422E90" w:rsidP="009C4A3A">
            <w:sdt>
              <w:sdtPr>
                <w:alias w:val="Actor ATTRIBUTE Name"/>
                <w:tag w:val="0f5eeda0-058f-498d-b267-65c9be683a00"/>
                <w:id w:val="1694722575"/>
                <w:dataBinding w:xpath="/elements/element[@objid='0f5eeda0-058f-498d-b267-65c9be683a00']/content[@alias='Actor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Utilisateur final</w:t>
                </w:r>
              </w:sdtContent>
            </w:sdt>
          </w:p>
        </w:tc>
        <w:tc>
          <w:tcPr>
            <w:tcW w:w="0" w:type="auto"/>
          </w:tcPr>
          <w:p w14:paraId="254A573D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ctor NOTE description 0"/>
                <w:tag w:val="0f5eeda0-058f-498d-b267-65c9be683a00"/>
                <w:id w:val="379444012"/>
                <w:dataBinding w:xpath="/elements/element[@objid='0f5eeda0-058f-498d-b267-65c9be683a00']/content[@alias='Actor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the final user is a human operator who choose the images and give it to the system for classification</w:t>
                </w:r>
              </w:sdtContent>
            </w:sdt>
          </w:p>
        </w:tc>
      </w:tr>
      <w:tr w:rsidR="002A635A" w14:paraId="0726278E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2DBC0" w14:textId="77777777" w:rsidR="002A635A" w:rsidRDefault="00422E90" w:rsidP="009C4A3A">
            <w:sdt>
              <w:sdtPr>
                <w:alias w:val="Actor ATTRIBUTE Name"/>
                <w:tag w:val="e52422e2-f30d-4453-bccd-300a7f92acff"/>
                <w:id w:val="-2141409405"/>
                <w:dataBinding w:xpath="/elements/element[@objid='e52422e2-f30d-4453-bccd-300a7f92acff']/content[@alias='Actor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jLevis</w:t>
                </w:r>
              </w:sdtContent>
            </w:sdt>
          </w:p>
        </w:tc>
        <w:tc>
          <w:tcPr>
            <w:tcW w:w="0" w:type="auto"/>
          </w:tcPr>
          <w:p w14:paraId="253541B3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ctor NOTE description 0"/>
                <w:tag w:val="e52422e2-f30d-4453-bccd-300a7f92acff"/>
                <w:id w:val="-1810690822"/>
                <w:dataBinding w:xpath="/elements/element[@objid='e52422e2-f30d-4453-bccd-300a7f92acff']/content[@alias='Actor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existing framework containing classification algorithms</w:t>
                </w:r>
              </w:sdtContent>
            </w:sdt>
          </w:p>
        </w:tc>
      </w:tr>
    </w:tbl>
    <w:p w14:paraId="5DC8168D" w14:textId="77777777" w:rsidR="002A635A" w:rsidRDefault="002A635A" w:rsidP="002A635A">
      <w:pPr>
        <w:pStyle w:val="af4"/>
      </w:pPr>
      <w:r>
        <w:t>Table </w:t>
      </w:r>
      <w:r w:rsidR="00C44C9A">
        <w:fldChar w:fldCharType="begin"/>
      </w:r>
      <w:r>
        <w:instrText>SEQ Table \* ARABIC</w:instrText>
      </w:r>
      <w:r w:rsidR="00C44C9A">
        <w:fldChar w:fldCharType="separate"/>
      </w:r>
      <w:r w:rsidR="006F3B2D">
        <w:rPr>
          <w:noProof/>
        </w:rPr>
        <w:t>1</w:t>
      </w:r>
      <w:r w:rsidR="00C44C9A">
        <w:fldChar w:fldCharType="end"/>
      </w:r>
      <w:r>
        <w:t> Table of Actors</w:t>
      </w:r>
    </w:p>
    <w:p w14:paraId="60160041" w14:textId="77777777" w:rsidR="002A635A" w:rsidRDefault="002A635A" w:rsidP="002A635A">
      <w:pPr>
        <w:pStyle w:val="2"/>
      </w:pPr>
      <w:bookmarkStart w:id="16" w:name="_Toc403142981"/>
      <w:bookmarkStart w:id="17" w:name="_Toc410005051"/>
      <w:r>
        <w:t>Use Cases</w:t>
      </w:r>
      <w:bookmarkEnd w:id="16"/>
      <w:bookmarkEnd w:id="17"/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619"/>
        <w:gridCol w:w="5433"/>
      </w:tblGrid>
      <w:tr w:rsidR="002A635A" w14:paraId="25FDAC61" w14:textId="77777777" w:rsidTr="009C4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4A012" w14:textId="77777777" w:rsidR="002A635A" w:rsidRDefault="002A635A" w:rsidP="009C4A3A">
            <w:pPr>
              <w:jc w:val="center"/>
            </w:pPr>
            <w:r>
              <w:t>Use-Cases</w:t>
            </w:r>
          </w:p>
        </w:tc>
        <w:tc>
          <w:tcPr>
            <w:tcW w:w="0" w:type="auto"/>
          </w:tcPr>
          <w:p w14:paraId="7D4D9FF0" w14:textId="77777777" w:rsidR="002A635A" w:rsidRDefault="002A635A" w:rsidP="009C4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A635A" w14:paraId="356D69A3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AD830" w14:textId="77777777" w:rsidR="002A635A" w:rsidRDefault="00422E90" w:rsidP="009C4A3A">
            <w:sdt>
              <w:sdtPr>
                <w:alias w:val="UseCase ATTRIBUTE Name"/>
                <w:tag w:val="f983b614-95fb-4299-92b2-7e259b6918f7"/>
                <w:id w:val="582814647"/>
                <w:dataBinding w:xpath="/elements/element[@objid='f983b614-95fb-4299-92b2-7e259b6918f7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Choisir les images</w:t>
                </w:r>
              </w:sdtContent>
            </w:sdt>
          </w:p>
        </w:tc>
        <w:tc>
          <w:tcPr>
            <w:tcW w:w="0" w:type="auto"/>
          </w:tcPr>
          <w:p w14:paraId="73D45FD5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f983b614-95fb-4299-92b2-7e259b6918f7"/>
                <w:id w:val="-921108860"/>
                <w:dataBinding w:xpath="/elements/element[@objid='f983b614-95fb-4299-92b2-7e259b6918f7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choose the images manually</w:t>
                </w:r>
              </w:sdtContent>
            </w:sdt>
          </w:p>
        </w:tc>
      </w:tr>
      <w:tr w:rsidR="002A635A" w14:paraId="151D8905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A6469" w14:textId="77777777" w:rsidR="002A635A" w:rsidRDefault="00422E90" w:rsidP="009C4A3A">
            <w:sdt>
              <w:sdtPr>
                <w:alias w:val="UseCase ATTRIBUTE Name"/>
                <w:tag w:val="b978b4b0-cd53-49ee-9b95-5a9aca5cb71f"/>
                <w:id w:val="1857532562"/>
                <w:dataBinding w:xpath="/elements/element[@objid='b978b4b0-cd53-49ee-9b95-5a9aca5cb71f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Classification des images</w:t>
                </w:r>
              </w:sdtContent>
            </w:sdt>
          </w:p>
        </w:tc>
        <w:tc>
          <w:tcPr>
            <w:tcW w:w="0" w:type="auto"/>
          </w:tcPr>
          <w:p w14:paraId="0F6AF3F4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b978b4b0-cd53-49ee-9b95-5a9aca5cb71f"/>
                <w:id w:val="-274875938"/>
                <w:dataBinding w:xpath="/elements/element[@objid='b978b4b0-cd53-49ee-9b95-5a9aca5cb71f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 xml:space="preserve">give the chosen images for classification </w:t>
                </w:r>
              </w:sdtContent>
            </w:sdt>
          </w:p>
        </w:tc>
      </w:tr>
      <w:tr w:rsidR="002A635A" w14:paraId="09D19D83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E5331" w14:textId="77777777" w:rsidR="002A635A" w:rsidRDefault="00422E90" w:rsidP="009C4A3A">
            <w:sdt>
              <w:sdtPr>
                <w:alias w:val="UseCase ATTRIBUTE Name"/>
                <w:tag w:val="244d7cf0-8670-4856-a098-8307cdcf74d4"/>
                <w:id w:val="-424885735"/>
                <w:dataBinding w:xpath="/elements/element[@objid='244d7cf0-8670-4856-a098-8307cdcf74d4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Learn an image classifier</w:t>
                </w:r>
              </w:sdtContent>
            </w:sdt>
          </w:p>
        </w:tc>
        <w:tc>
          <w:tcPr>
            <w:tcW w:w="0" w:type="auto"/>
          </w:tcPr>
          <w:p w14:paraId="0B6A587E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244d7cf0-8670-4856-a098-8307cdcf74d4"/>
                <w:id w:val="-1313713946"/>
                <w:dataBinding w:xpath="/elements/element[@objid='244d7cf0-8670-4856-a098-8307cdcf74d4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classify a set of images into different categories by random forest</w:t>
                </w:r>
              </w:sdtContent>
            </w:sdt>
          </w:p>
        </w:tc>
      </w:tr>
      <w:tr w:rsidR="002A635A" w14:paraId="750EF9D9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9465DC" w14:textId="77777777" w:rsidR="002A635A" w:rsidRPr="009352CC" w:rsidRDefault="00422E90" w:rsidP="009C4A3A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66db4f10-6b04-41ec-a506-20f49190a9b1"/>
                <w:id w:val="-332610749"/>
                <w:dataBinding w:xpath="/elements/element[@objid='66db4f10-6b04-41ec-a506-20f49190a9b1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val="fr-FR" w:eastAsia="zh-TW"/>
                  </w:rPr>
                  <w:t>Creation d'une for</w:t>
                </w:r>
                <w:r w:rsidR="002A635A">
                  <w:rPr>
                    <w:rFonts w:hint="eastAsia"/>
                    <w:lang w:val="fr-FR" w:eastAsia="zh-TW"/>
                  </w:rPr>
                  <w:t>ê</w:t>
                </w:r>
                <w:r w:rsidR="002A635A">
                  <w:rPr>
                    <w:rFonts w:hint="eastAsia"/>
                    <w:lang w:val="fr-FR" w:eastAsia="zh-TW"/>
                  </w:rPr>
                  <w:t>t d</w:t>
                </w:r>
                <w:r w:rsidR="002A635A">
                  <w:rPr>
                    <w:rFonts w:hint="eastAsia"/>
                    <w:lang w:val="fr-FR" w:eastAsia="zh-TW"/>
                  </w:rPr>
                  <w:t>é</w:t>
                </w:r>
                <w:r w:rsidR="002A635A">
                  <w:rPr>
                    <w:rFonts w:hint="eastAsia"/>
                    <w:lang w:val="fr-FR" w:eastAsia="zh-TW"/>
                  </w:rPr>
                  <w:t>cisionnelle al</w:t>
                </w:r>
                <w:r w:rsidR="002A635A">
                  <w:rPr>
                    <w:rFonts w:hint="eastAsia"/>
                    <w:lang w:val="fr-FR" w:eastAsia="zh-TW"/>
                  </w:rPr>
                  <w:t>é</w:t>
                </w:r>
                <w:r w:rsidR="002A635A">
                  <w:rPr>
                    <w:rFonts w:hint="eastAsia"/>
                    <w:lang w:val="fr-FR" w:eastAsia="zh-TW"/>
                  </w:rPr>
                  <w:t>atoire</w:t>
                </w:r>
              </w:sdtContent>
            </w:sdt>
          </w:p>
        </w:tc>
        <w:tc>
          <w:tcPr>
            <w:tcW w:w="0" w:type="auto"/>
          </w:tcPr>
          <w:p w14:paraId="5D147665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66db4f10-6b04-41ec-a506-20f49190a9b1"/>
                <w:id w:val="1037547517"/>
                <w:dataBinding w:xpath="/elements/element[@objid='66db4f10-6b04-41ec-a506-20f49190a9b1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create a random forest which contains multiple decision trees and each tree vote for classification</w:t>
                </w:r>
              </w:sdtContent>
            </w:sdt>
          </w:p>
        </w:tc>
      </w:tr>
      <w:tr w:rsidR="002A635A" w14:paraId="1AE4B504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3EF05" w14:textId="768DBE4E" w:rsidR="002A635A" w:rsidRPr="009352CC" w:rsidRDefault="00422E90" w:rsidP="009C4A3A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f1f96176-5ff6-4bd1-84bb-8a1ab272b57e"/>
                <w:id w:val="-911164773"/>
                <w:dataBinding w:xpath="/elements/element[@objid='f1f96176-5ff6-4bd1-84bb-8a1ab272b57e']/content[@alias='UseCase ATTRIBUTE Name']" w:storeItemID="{D35B6978-45B9-4860-8E6E-EDB6F017D2CB}"/>
                <w:text w:multiLine="1"/>
              </w:sdtPr>
              <w:sdtEndPr/>
              <w:sdtContent>
                <w:r w:rsidR="00141A65">
                  <w:rPr>
                    <w:rFonts w:hint="eastAsia"/>
                    <w:lang w:val="fr-FR" w:eastAsia="zh-TW"/>
                  </w:rPr>
                  <w:t>choisir profondeur maximal</w:t>
                </w:r>
                <w:r w:rsidR="00141A65">
                  <w:rPr>
                    <w:lang w:val="fr-FR" w:eastAsia="zh-TW"/>
                  </w:rPr>
                  <w:t>e des arbres</w:t>
                </w:r>
                <w:r w:rsidR="00141A65">
                  <w:rPr>
                    <w:rFonts w:hint="eastAsia"/>
                    <w:lang w:val="fr-FR" w:eastAsia="zh-TW"/>
                  </w:rPr>
                  <w:t xml:space="preserve"> de la for</w:t>
                </w:r>
                <w:r w:rsidR="00141A65">
                  <w:rPr>
                    <w:rFonts w:hint="eastAsia"/>
                    <w:lang w:val="fr-FR" w:eastAsia="zh-TW"/>
                  </w:rPr>
                  <w:t>ê</w:t>
                </w:r>
                <w:r w:rsidR="00141A65">
                  <w:rPr>
                    <w:rFonts w:hint="eastAsia"/>
                    <w:lang w:val="fr-FR" w:eastAsia="zh-TW"/>
                  </w:rPr>
                  <w:t>t</w:t>
                </w:r>
              </w:sdtContent>
            </w:sdt>
          </w:p>
        </w:tc>
        <w:tc>
          <w:tcPr>
            <w:tcW w:w="0" w:type="auto"/>
          </w:tcPr>
          <w:p w14:paraId="78456FF3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f1f96176-5ff6-4bd1-84bb-8a1ab272b57e"/>
                <w:id w:val="933327048"/>
                <w:dataBinding w:xpath="/elements/element[@objid='f1f96176-5ff6-4bd1-84bb-8a1ab272b57e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choose the  maximum depth of trees in the random forest</w:t>
                </w:r>
              </w:sdtContent>
            </w:sdt>
          </w:p>
        </w:tc>
      </w:tr>
      <w:tr w:rsidR="002A635A" w14:paraId="68EB73DE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1181E" w14:textId="49FB67DB" w:rsidR="002A635A" w:rsidRPr="009352CC" w:rsidRDefault="00422E90" w:rsidP="00141A65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401e5db3-c7c9-4661-b4b2-6f6cc4261b69"/>
                <w:id w:val="-2899655"/>
                <w:dataBinding w:xpath="/elements/element[@objid='401e5db3-c7c9-4661-b4b2-6f6cc4261b69']/content[@alias='UseCase ATTRIBUTE Name']" w:storeItemID="{D35B6978-45B9-4860-8E6E-EDB6F017D2CB}"/>
                <w:text w:multiLine="1"/>
              </w:sdtPr>
              <w:sdtEndPr/>
              <w:sdtContent>
                <w:r w:rsidR="00141A65">
                  <w:rPr>
                    <w:rFonts w:hint="eastAsia"/>
                    <w:lang w:val="fr-FR" w:eastAsia="zh-TW"/>
                  </w:rPr>
                  <w:t>choisir nombre d</w:t>
                </w:r>
                <w:r w:rsidR="00141A65">
                  <w:rPr>
                    <w:lang w:val="fr-FR" w:eastAsia="zh-TW"/>
                  </w:rPr>
                  <w:t>’</w:t>
                </w:r>
                <w:r w:rsidR="00141A65">
                  <w:rPr>
                    <w:rFonts w:hint="eastAsia"/>
                    <w:lang w:val="fr-FR" w:eastAsia="zh-TW"/>
                  </w:rPr>
                  <w:t>arbres de d</w:t>
                </w:r>
                <w:r w:rsidR="00141A65">
                  <w:rPr>
                    <w:rFonts w:hint="eastAsia"/>
                    <w:lang w:val="fr-FR" w:eastAsia="zh-TW"/>
                  </w:rPr>
                  <w:t>é</w:t>
                </w:r>
                <w:r w:rsidR="00141A65">
                  <w:rPr>
                    <w:rFonts w:hint="eastAsia"/>
                    <w:lang w:val="fr-FR" w:eastAsia="zh-TW"/>
                  </w:rPr>
                  <w:t>cision</w:t>
                </w:r>
                <w:r w:rsidR="00141A65">
                  <w:rPr>
                    <w:lang w:val="fr-FR" w:eastAsia="zh-TW"/>
                  </w:rPr>
                  <w:t xml:space="preserve"> contenus dans la forêt aléatoire</w:t>
                </w:r>
              </w:sdtContent>
            </w:sdt>
          </w:p>
        </w:tc>
        <w:tc>
          <w:tcPr>
            <w:tcW w:w="0" w:type="auto"/>
          </w:tcPr>
          <w:p w14:paraId="6C07238B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401e5db3-c7c9-4661-b4b2-6f6cc4261b69"/>
                <w:id w:val="-13845488"/>
                <w:dataBinding w:xpath="/elements/element[@objid='401e5db3-c7c9-4661-b4b2-6f6cc4261b69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choose the  number of trees in this random tree</w:t>
                </w:r>
              </w:sdtContent>
            </w:sdt>
          </w:p>
        </w:tc>
      </w:tr>
      <w:tr w:rsidR="002A635A" w14:paraId="45EE9782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C90CE7" w14:textId="77777777" w:rsidR="002A635A" w:rsidRPr="009352CC" w:rsidRDefault="00422E90" w:rsidP="009C4A3A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e59685ba-b64f-476b-90ca-d73970a2501f"/>
                <w:id w:val="320856124"/>
                <w:dataBinding w:xpath="/elements/element[@objid='e59685ba-b64f-476b-90ca-d73970a2501f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val="fr-FR" w:eastAsia="zh-TW"/>
                  </w:rPr>
                  <w:t>Creation d'une arbre de d</w:t>
                </w:r>
                <w:r w:rsidR="002A635A">
                  <w:rPr>
                    <w:rFonts w:hint="eastAsia"/>
                    <w:lang w:val="fr-FR" w:eastAsia="zh-TW"/>
                  </w:rPr>
                  <w:t>é</w:t>
                </w:r>
                <w:r w:rsidR="002A635A">
                  <w:rPr>
                    <w:rFonts w:hint="eastAsia"/>
                    <w:lang w:val="fr-FR" w:eastAsia="zh-TW"/>
                  </w:rPr>
                  <w:t>cision</w:t>
                </w:r>
              </w:sdtContent>
            </w:sdt>
          </w:p>
        </w:tc>
        <w:tc>
          <w:tcPr>
            <w:tcW w:w="0" w:type="auto"/>
          </w:tcPr>
          <w:p w14:paraId="5B00BA0E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e59685ba-b64f-476b-90ca-d73970a2501f"/>
                <w:id w:val="-753362402"/>
                <w:dataBinding w:xpath="/elements/element[@objid='e59685ba-b64f-476b-90ca-d73970a2501f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create a flow-chart like structure which classifies information through each node, from root  to leaf</w:t>
                </w:r>
                <w:r w:rsidR="002A635A">
                  <w:rPr>
                    <w:rFonts w:hint="eastAsia"/>
                    <w:lang w:eastAsia="zh-TW"/>
                  </w:rPr>
                  <w:br/>
                  <w:t xml:space="preserve"> </w:t>
                </w:r>
              </w:sdtContent>
            </w:sdt>
          </w:p>
        </w:tc>
      </w:tr>
      <w:tr w:rsidR="002A635A" w14:paraId="68F3AE96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729B2" w14:textId="77777777" w:rsidR="002A635A" w:rsidRPr="009352CC" w:rsidRDefault="00422E90" w:rsidP="009C4A3A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cf87d155-9592-4987-b743-8cfe3d027ab6"/>
                <w:id w:val="-887571953"/>
                <w:dataBinding w:xpath="/elements/element[@objid='cf87d155-9592-4987-b743-8cfe3d027ab6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val="fr-FR" w:eastAsia="zh-TW"/>
                  </w:rPr>
                  <w:t>Choisir un sous-ensemble al</w:t>
                </w:r>
                <w:r w:rsidR="002A635A">
                  <w:rPr>
                    <w:rFonts w:hint="eastAsia"/>
                    <w:lang w:val="fr-FR" w:eastAsia="zh-TW"/>
                  </w:rPr>
                  <w:t>é</w:t>
                </w:r>
                <w:r w:rsidR="002A635A">
                  <w:rPr>
                    <w:rFonts w:hint="eastAsia"/>
                    <w:lang w:val="fr-FR" w:eastAsia="zh-TW"/>
                  </w:rPr>
                  <w:t>atoire de donn</w:t>
                </w:r>
                <w:r w:rsidR="002A635A">
                  <w:rPr>
                    <w:rFonts w:hint="eastAsia"/>
                    <w:lang w:val="fr-FR" w:eastAsia="zh-TW"/>
                  </w:rPr>
                  <w:t>é</w:t>
                </w:r>
                <w:r w:rsidR="002A635A">
                  <w:rPr>
                    <w:rFonts w:hint="eastAsia"/>
                    <w:lang w:val="fr-FR" w:eastAsia="zh-TW"/>
                  </w:rPr>
                  <w:t>es d'apprentissage</w:t>
                </w:r>
              </w:sdtContent>
            </w:sdt>
          </w:p>
        </w:tc>
        <w:tc>
          <w:tcPr>
            <w:tcW w:w="0" w:type="auto"/>
          </w:tcPr>
          <w:p w14:paraId="784778D6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cf87d155-9592-4987-b743-8cfe3d027ab6"/>
                <w:id w:val="634225842"/>
                <w:dataBinding w:xpath="/elements/element[@objid='cf87d155-9592-4987-b743-8cfe3d027ab6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select a bootstrap sample of the training set and fits trees to these samples in the "bagging" process</w:t>
                </w:r>
              </w:sdtContent>
            </w:sdt>
          </w:p>
        </w:tc>
      </w:tr>
      <w:tr w:rsidR="002A635A" w14:paraId="64EC73C9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7DB2A4" w14:textId="283B5C00" w:rsidR="002A635A" w:rsidRDefault="00422E90" w:rsidP="00141A65">
            <w:sdt>
              <w:sdtPr>
                <w:alias w:val="UseCase ATTRIBUTE Name"/>
                <w:tag w:val="5ac9b5de-3776-45cf-b47c-edee2970403a"/>
                <w:id w:val="-242722369"/>
                <w:dataBinding w:xpath="/elements/element[@objid='5ac9b5de-3776-45cf-b47c-edee2970403a']/content[@alias='UseCase ATTRIBUTE Name']" w:storeItemID="{D35B6978-45B9-4860-8E6E-EDB6F017D2CB}"/>
                <w:text w:multiLine="1"/>
              </w:sdtPr>
              <w:sdtEndPr/>
              <w:sdtContent>
                <w:r w:rsidR="00141A65">
                  <w:rPr>
                    <w:rFonts w:hint="eastAsia"/>
                    <w:lang w:eastAsia="zh-TW"/>
                  </w:rPr>
                  <w:t>Ap</w:t>
                </w:r>
                <w:r w:rsidR="00141A65">
                  <w:rPr>
                    <w:lang w:eastAsia="zh-TW"/>
                  </w:rPr>
                  <w:t>p</w:t>
                </w:r>
                <w:r w:rsidR="00141A65">
                  <w:rPr>
                    <w:rFonts w:hint="eastAsia"/>
                    <w:lang w:eastAsia="zh-TW"/>
                  </w:rPr>
                  <w:t>ren</w:t>
                </w:r>
                <w:r w:rsidR="00141A65">
                  <w:rPr>
                    <w:lang w:eastAsia="zh-TW"/>
                  </w:rPr>
                  <w:t>t</w:t>
                </w:r>
                <w:r w:rsidR="00141A65">
                  <w:rPr>
                    <w:rFonts w:hint="eastAsia"/>
                    <w:lang w:eastAsia="zh-TW"/>
                  </w:rPr>
                  <w:t>issage d'une for</w:t>
                </w:r>
                <w:r w:rsidR="00141A65">
                  <w:rPr>
                    <w:rFonts w:hint="eastAsia"/>
                    <w:lang w:eastAsia="zh-TW"/>
                  </w:rPr>
                  <w:t>ê</w:t>
                </w:r>
                <w:r w:rsidR="00141A65">
                  <w:rPr>
                    <w:rFonts w:hint="eastAsia"/>
                    <w:lang w:eastAsia="zh-TW"/>
                  </w:rPr>
                  <w:t>t</w:t>
                </w:r>
              </w:sdtContent>
            </w:sdt>
          </w:p>
        </w:tc>
        <w:tc>
          <w:tcPr>
            <w:tcW w:w="0" w:type="auto"/>
          </w:tcPr>
          <w:p w14:paraId="5C3B2AF9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5ac9b5de-3776-45cf-b47c-edee2970403a"/>
                <w:id w:val="1395387810"/>
                <w:dataBinding w:xpath="/elements/element[@objid='5ac9b5de-3776-45cf-b47c-edee2970403a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The training algorithm for random forests applies the general technique of bootstrap aggregating (bagging) to tree learners.</w:t>
                </w:r>
              </w:sdtContent>
            </w:sdt>
          </w:p>
        </w:tc>
      </w:tr>
      <w:tr w:rsidR="002A635A" w14:paraId="1FDA0D5D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2E459" w14:textId="77777777" w:rsidR="002A635A" w:rsidRDefault="00422E90" w:rsidP="009C4A3A">
            <w:sdt>
              <w:sdtPr>
                <w:alias w:val="UseCase ATTRIBUTE Name"/>
                <w:tag w:val="619f0a88-e8d2-4f2d-9b7f-a68dc26408a6"/>
                <w:id w:val="-929883366"/>
                <w:dataBinding w:xpath="/elements/element[@objid='619f0a88-e8d2-4f2d-9b7f-a68dc26408a6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Fournir des donn</w:t>
                </w:r>
                <w:r w:rsidR="002A635A">
                  <w:rPr>
                    <w:rFonts w:hint="eastAsia"/>
                    <w:lang w:eastAsia="zh-TW"/>
                  </w:rPr>
                  <w:t>é</w:t>
                </w:r>
                <w:r w:rsidR="002A635A">
                  <w:rPr>
                    <w:rFonts w:hint="eastAsia"/>
                    <w:lang w:eastAsia="zh-TW"/>
                  </w:rPr>
                  <w:t>es d'apprentissage</w:t>
                </w:r>
              </w:sdtContent>
            </w:sdt>
          </w:p>
        </w:tc>
        <w:tc>
          <w:tcPr>
            <w:tcW w:w="0" w:type="auto"/>
          </w:tcPr>
          <w:p w14:paraId="7B9F0D9C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619f0a88-e8d2-4f2d-9b7f-a68dc26408a6"/>
                <w:id w:val="-268785126"/>
                <w:dataBinding w:xpath="/elements/element[@objid='619f0a88-e8d2-4f2d-9b7f-a68dc26408a6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provide the data of the HoG process</w:t>
                </w:r>
              </w:sdtContent>
            </w:sdt>
          </w:p>
        </w:tc>
      </w:tr>
      <w:tr w:rsidR="002A635A" w14:paraId="067E6B1E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F6DA6" w14:textId="77777777" w:rsidR="002A635A" w:rsidRPr="009352CC" w:rsidRDefault="00422E90" w:rsidP="009C4A3A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666dca55-6087-4cfa-956d-cea91258d283"/>
                <w:id w:val="29847771"/>
                <w:dataBinding w:xpath="/elements/element[@objid='666dca55-6087-4cfa-956d-cea91258d283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val="fr-FR" w:eastAsia="zh-TW"/>
                  </w:rPr>
                  <w:t>Fournir HOG des images d'apprentissage</w:t>
                </w:r>
              </w:sdtContent>
            </w:sdt>
          </w:p>
        </w:tc>
        <w:tc>
          <w:tcPr>
            <w:tcW w:w="0" w:type="auto"/>
          </w:tcPr>
          <w:p w14:paraId="1B5E2A03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666dca55-6087-4cfa-956d-cea91258d283"/>
                <w:id w:val="-503517125"/>
                <w:dataBinding w:xpath="/elements/element[@objid='666dca55-6087-4cfa-956d-cea91258d283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The technique which counts occurrences of gradient orientation in blocks of an image.</w:t>
                </w:r>
              </w:sdtContent>
            </w:sdt>
          </w:p>
        </w:tc>
      </w:tr>
      <w:tr w:rsidR="002A635A" w14:paraId="23FC3554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E00FF4" w14:textId="77777777" w:rsidR="002A635A" w:rsidRDefault="00422E90" w:rsidP="009C4A3A">
            <w:sdt>
              <w:sdtPr>
                <w:alias w:val="UseCase ATTRIBUTE Name"/>
                <w:tag w:val="a3507600-f20c-4dff-927d-6fbb9da1f392"/>
                <w:id w:val="1718006569"/>
                <w:dataBinding w:xpath="/elements/element[@objid='a3507600-f20c-4dff-927d-6fbb9da1f392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Informations sur la for</w:t>
                </w:r>
                <w:r w:rsidR="002A635A">
                  <w:rPr>
                    <w:rFonts w:hint="eastAsia"/>
                    <w:lang w:eastAsia="zh-TW"/>
                  </w:rPr>
                  <w:t>ê</w:t>
                </w:r>
                <w:r w:rsidR="002A635A">
                  <w:rPr>
                    <w:rFonts w:hint="eastAsia"/>
                    <w:lang w:eastAsia="zh-TW"/>
                  </w:rPr>
                  <w:t>t</w:t>
                </w:r>
              </w:sdtContent>
            </w:sdt>
          </w:p>
        </w:tc>
        <w:tc>
          <w:tcPr>
            <w:tcW w:w="0" w:type="auto"/>
          </w:tcPr>
          <w:p w14:paraId="40D0C401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a3507600-f20c-4dff-927d-6fbb9da1f392"/>
                <w:id w:val="-1763138564"/>
                <w:dataBinding w:xpath="/elements/element[@objid='a3507600-f20c-4dff-927d-6fbb9da1f392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attributes of the random forest</w:t>
                </w:r>
              </w:sdtContent>
            </w:sdt>
          </w:p>
        </w:tc>
      </w:tr>
      <w:tr w:rsidR="002A635A" w14:paraId="3B3793A8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969EA0" w14:textId="77777777" w:rsidR="002A635A" w:rsidRPr="009352CC" w:rsidRDefault="00422E90" w:rsidP="009C4A3A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cf48e36c-f0fe-4701-b670-3d6ffc7c91f0"/>
                <w:id w:val="1721940584"/>
                <w:dataBinding w:xpath="/elements/element[@objid='cf48e36c-f0fe-4701-b670-3d6ffc7c91f0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val="fr-FR" w:eastAsia="zh-TW"/>
                  </w:rPr>
                  <w:t>Le nombre d'arbres dans la for</w:t>
                </w:r>
                <w:r w:rsidR="002A635A">
                  <w:rPr>
                    <w:rFonts w:hint="eastAsia"/>
                    <w:lang w:val="fr-FR" w:eastAsia="zh-TW"/>
                  </w:rPr>
                  <w:t>ê</w:t>
                </w:r>
                <w:r w:rsidR="002A635A">
                  <w:rPr>
                    <w:rFonts w:hint="eastAsia"/>
                    <w:lang w:val="fr-FR" w:eastAsia="zh-TW"/>
                  </w:rPr>
                  <w:t>t construite</w:t>
                </w:r>
              </w:sdtContent>
            </w:sdt>
          </w:p>
        </w:tc>
        <w:tc>
          <w:tcPr>
            <w:tcW w:w="0" w:type="auto"/>
          </w:tcPr>
          <w:p w14:paraId="36502210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cf48e36c-f0fe-4701-b670-3d6ffc7c91f0"/>
                <w:id w:val="-2021375715"/>
                <w:dataBinding w:xpath="/elements/element[@objid='cf48e36c-f0fe-4701-b670-3d6ffc7c91f0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number of decision trees in the random forest</w:t>
                </w:r>
                <w:r w:rsidR="002A635A">
                  <w:rPr>
                    <w:rFonts w:hint="eastAsia"/>
                    <w:lang w:eastAsia="zh-TW"/>
                  </w:rPr>
                  <w:br/>
                </w:r>
              </w:sdtContent>
            </w:sdt>
          </w:p>
        </w:tc>
      </w:tr>
      <w:tr w:rsidR="002A635A" w14:paraId="5F19A3A4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877AF" w14:textId="77777777" w:rsidR="002A635A" w:rsidRDefault="00422E90" w:rsidP="009C4A3A">
            <w:sdt>
              <w:sdtPr>
                <w:alias w:val="UseCase ATTRIBUTE Name"/>
                <w:tag w:val="f44ab7e2-1895-4293-b82f-ed9075a58a56"/>
                <w:id w:val="1244066783"/>
                <w:dataBinding w:xpath="/elements/element[@objid='f44ab7e2-1895-4293-b82f-ed9075a58a56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Calculer l'erreur</w:t>
                </w:r>
              </w:sdtContent>
            </w:sdt>
          </w:p>
        </w:tc>
        <w:tc>
          <w:tcPr>
            <w:tcW w:w="0" w:type="auto"/>
          </w:tcPr>
          <w:p w14:paraId="518464BE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f44ab7e2-1895-4293-b82f-ed9075a58a56"/>
                <w:id w:val="782298456"/>
                <w:dataBinding w:xpath="/elements/element[@objid='f44ab7e2-1895-4293-b82f-ed9075a58a56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calculate the testing error number of trees have not been fit</w:t>
                </w:r>
              </w:sdtContent>
            </w:sdt>
          </w:p>
        </w:tc>
      </w:tr>
      <w:tr w:rsidR="002A635A" w14:paraId="125FAD5A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7A384" w14:textId="77777777" w:rsidR="00B306BE" w:rsidRDefault="00422E90" w:rsidP="006F3B2D">
            <w:pPr>
              <w:keepLines/>
              <w:rPr>
                <w:b w:val="0"/>
                <w:bCs w:val="0"/>
              </w:rPr>
            </w:pPr>
            <w:sdt>
              <w:sdtPr>
                <w:alias w:val="UseCase ATTRIBUTE Name"/>
                <w:tag w:val="83af57a3-9cc6-4af1-80bb-1cf676674efe"/>
                <w:id w:val="-1060086945"/>
                <w:dataBinding w:xpath="/elements/element[@objid='83af57a3-9cc6-4af1-80bb-1cf676674efe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Calculer l'erreur d'apprentissage</w:t>
                </w:r>
              </w:sdtContent>
            </w:sdt>
          </w:p>
        </w:tc>
        <w:tc>
          <w:tcPr>
            <w:tcW w:w="0" w:type="auto"/>
          </w:tcPr>
          <w:p w14:paraId="3B38F018" w14:textId="77777777" w:rsidR="00B306BE" w:rsidRDefault="00422E90" w:rsidP="006F3B2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83af57a3-9cc6-4af1-80bb-1cf676674efe"/>
                <w:id w:val="-1876293458"/>
                <w:dataBinding w:xpath="/elements/element[@objid='83af57a3-9cc6-4af1-80bb-1cf676674efe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calculate the learning error number of trees have not been fit</w:t>
                </w:r>
              </w:sdtContent>
            </w:sdt>
          </w:p>
        </w:tc>
      </w:tr>
      <w:tr w:rsidR="002A635A" w14:paraId="73D53DAA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A06FF" w14:textId="77777777" w:rsidR="002A635A" w:rsidRDefault="00422E90" w:rsidP="009C4A3A">
            <w:sdt>
              <w:sdtPr>
                <w:alias w:val="UseCase ATTRIBUTE Name"/>
                <w:tag w:val="032b8334-8e5b-44c8-8ecb-906c9a84f148"/>
                <w:id w:val="1248384562"/>
                <w:dataBinding w:xpath="/elements/element[@objid='032b8334-8e5b-44c8-8ecb-906c9a84f148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Choisir classifier</w:t>
                </w:r>
              </w:sdtContent>
            </w:sdt>
          </w:p>
        </w:tc>
        <w:tc>
          <w:tcPr>
            <w:tcW w:w="0" w:type="auto"/>
          </w:tcPr>
          <w:p w14:paraId="793B5267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032b8334-8e5b-44c8-8ecb-906c9a84f148"/>
                <w:id w:val="-1497558048"/>
                <w:dataBinding w:xpath="/elements/element[@objid='032b8334-8e5b-44c8-8ecb-906c9a84f148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choose a classifier</w:t>
                </w:r>
              </w:sdtContent>
            </w:sdt>
          </w:p>
        </w:tc>
      </w:tr>
      <w:tr w:rsidR="002A635A" w14:paraId="40CAC86B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B9386" w14:textId="77777777" w:rsidR="002A635A" w:rsidRPr="009352CC" w:rsidRDefault="00422E90" w:rsidP="009C4A3A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6aa8e406-603c-441e-9a43-9916f4430220"/>
                <w:id w:val="-1089543321"/>
                <w:dataBinding w:xpath="/elements/element[@objid='6aa8e406-603c-441e-9a43-9916f4430220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val="fr-FR" w:eastAsia="zh-TW"/>
                  </w:rPr>
                  <w:t>Charger et pr</w:t>
                </w:r>
                <w:r w:rsidR="002A635A">
                  <w:rPr>
                    <w:rFonts w:hint="eastAsia"/>
                    <w:lang w:val="fr-FR" w:eastAsia="zh-TW"/>
                  </w:rPr>
                  <w:t>é</w:t>
                </w:r>
                <w:r w:rsidR="002A635A">
                  <w:rPr>
                    <w:rFonts w:hint="eastAsia"/>
                    <w:lang w:val="fr-FR" w:eastAsia="zh-TW"/>
                  </w:rPr>
                  <w:t>-traiter images</w:t>
                </w:r>
              </w:sdtContent>
            </w:sdt>
          </w:p>
        </w:tc>
        <w:tc>
          <w:tcPr>
            <w:tcW w:w="0" w:type="auto"/>
          </w:tcPr>
          <w:p w14:paraId="0F4763C2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6aa8e406-603c-441e-9a43-9916f4430220"/>
                <w:id w:val="1210387944"/>
                <w:dataBinding w:xpath="/elements/element[@objid='6aa8e406-603c-441e-9a43-9916f4430220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load the features of image pixels calculated by HOG</w:t>
                </w:r>
              </w:sdtContent>
            </w:sdt>
          </w:p>
        </w:tc>
      </w:tr>
      <w:tr w:rsidR="002A635A" w14:paraId="23797B64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777A87" w14:textId="77777777" w:rsidR="002A635A" w:rsidRDefault="00422E90" w:rsidP="009C4A3A">
            <w:sdt>
              <w:sdtPr>
                <w:alias w:val="UseCase ATTRIBUTE Name"/>
                <w:tag w:val="893847b7-6e50-4b68-9b9e-59e4824f52a1"/>
                <w:id w:val="-1012533962"/>
                <w:dataBinding w:xpath="/elements/element[@objid='893847b7-6e50-4b68-9b9e-59e4824f52a1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Pr</w:t>
                </w:r>
                <w:r w:rsidR="002A635A">
                  <w:rPr>
                    <w:rFonts w:hint="eastAsia"/>
                    <w:lang w:eastAsia="zh-TW"/>
                  </w:rPr>
                  <w:t>é</w:t>
                </w:r>
                <w:r w:rsidR="002A635A">
                  <w:rPr>
                    <w:rFonts w:hint="eastAsia"/>
                    <w:lang w:eastAsia="zh-TW"/>
                  </w:rPr>
                  <w:t>-calculer HOG</w:t>
                </w:r>
              </w:sdtContent>
            </w:sdt>
          </w:p>
        </w:tc>
        <w:tc>
          <w:tcPr>
            <w:tcW w:w="0" w:type="auto"/>
          </w:tcPr>
          <w:p w14:paraId="08A455BA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893847b7-6e50-4b68-9b9e-59e4824f52a1"/>
                <w:id w:val="2015726668"/>
                <w:dataBinding w:xpath="/elements/element[@objid='893847b7-6e50-4b68-9b9e-59e4824f52a1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 xml:space="preserve">use "Histogram of oriented gradients" (HOG) to calculate features of image pixels </w:t>
                </w:r>
              </w:sdtContent>
            </w:sdt>
          </w:p>
        </w:tc>
      </w:tr>
      <w:tr w:rsidR="002A635A" w14:paraId="635093B4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7F755C" w14:textId="77777777" w:rsidR="002A635A" w:rsidRDefault="00422E90" w:rsidP="009C4A3A">
            <w:sdt>
              <w:sdtPr>
                <w:alias w:val="UseCase ATTRIBUTE Name"/>
                <w:tag w:val="48dbcaa9-a0bd-4161-bb27-023779c08db8"/>
                <w:id w:val="-1347100769"/>
                <w:dataBinding w:xpath="/elements/element[@objid='48dbcaa9-a0bd-4161-bb27-023779c08db8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Charger classifieur (depuis fichier)</w:t>
                </w:r>
              </w:sdtContent>
            </w:sdt>
          </w:p>
        </w:tc>
        <w:tc>
          <w:tcPr>
            <w:tcW w:w="0" w:type="auto"/>
          </w:tcPr>
          <w:p w14:paraId="62C60F94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48dbcaa9-a0bd-4161-bb27-023779c08db8"/>
                <w:id w:val="884228350"/>
                <w:dataBinding w:xpath="/elements/element[@objid='48dbcaa9-a0bd-4161-bb27-023779c08db8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load classifier from file</w:t>
                </w:r>
              </w:sdtContent>
            </w:sdt>
          </w:p>
        </w:tc>
      </w:tr>
      <w:tr w:rsidR="002A635A" w14:paraId="4926AC8E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F52A9" w14:textId="77777777" w:rsidR="002A635A" w:rsidRDefault="00422E90" w:rsidP="009C4A3A">
            <w:sdt>
              <w:sdtPr>
                <w:alias w:val="UseCase ATTRIBUTE Name"/>
                <w:tag w:val="e220a5d3-ca4a-4912-ae93-799183ddb13b"/>
                <w:id w:val="-1717196271"/>
                <w:dataBinding w:xpath="/elements/element[@objid='e220a5d3-ca4a-4912-ae93-799183ddb13b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Sauvegarder  classifieur (sur fichier)</w:t>
                </w:r>
              </w:sdtContent>
            </w:sdt>
          </w:p>
        </w:tc>
        <w:tc>
          <w:tcPr>
            <w:tcW w:w="0" w:type="auto"/>
          </w:tcPr>
          <w:p w14:paraId="0952D0F3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e220a5d3-ca4a-4912-ae93-799183ddb13b"/>
                <w:id w:val="-1126465137"/>
                <w:dataBinding w:xpath="/elements/element[@objid='e220a5d3-ca4a-4912-ae93-799183ddb13b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Save the data and information of classifier</w:t>
                </w:r>
              </w:sdtContent>
            </w:sdt>
          </w:p>
        </w:tc>
      </w:tr>
      <w:tr w:rsidR="002A635A" w14:paraId="08FB6534" w14:textId="77777777" w:rsidTr="009C4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698DA" w14:textId="77777777" w:rsidR="002A635A" w:rsidRPr="009352CC" w:rsidRDefault="00422E90" w:rsidP="009C4A3A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14a82463-4641-4dae-babb-475b905fef81"/>
                <w:id w:val="-1747189861"/>
                <w:dataBinding w:xpath="/elements/element[@objid='14a82463-4641-4dae-babb-475b905fef81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val="fr-FR" w:eastAsia="zh-TW"/>
                  </w:rPr>
                  <w:t xml:space="preserve">Choix du pour cent  des variables </w:t>
                </w:r>
                <w:r w:rsidR="002A635A">
                  <w:rPr>
                    <w:rFonts w:hint="eastAsia"/>
                    <w:lang w:val="fr-FR" w:eastAsia="zh-TW"/>
                  </w:rPr>
                  <w:t>à</w:t>
                </w:r>
                <w:r w:rsidR="002A635A">
                  <w:rPr>
                    <w:rFonts w:hint="eastAsia"/>
                    <w:lang w:val="fr-FR" w:eastAsia="zh-TW"/>
                  </w:rPr>
                  <w:t xml:space="preserve"> utiliser par chaque arbre </w:t>
                </w:r>
              </w:sdtContent>
            </w:sdt>
          </w:p>
        </w:tc>
        <w:tc>
          <w:tcPr>
            <w:tcW w:w="0" w:type="auto"/>
          </w:tcPr>
          <w:p w14:paraId="5712D828" w14:textId="77777777" w:rsidR="002A635A" w:rsidRDefault="00422E90" w:rsidP="009C4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UseCase NOTE description 0"/>
                <w:tag w:val="14a82463-4641-4dae-babb-475b905fef81"/>
                <w:id w:val="1492218097"/>
                <w:dataBinding w:xpath="/elements/element[@objid='14a82463-4641-4dae-babb-475b905fef81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calculate the percentage of the variables to be used by each tree</w:t>
                </w:r>
              </w:sdtContent>
            </w:sdt>
          </w:p>
        </w:tc>
      </w:tr>
      <w:tr w:rsidR="002A635A" w14:paraId="210C1DD4" w14:textId="77777777" w:rsidTr="009C4A3A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663A3B" w14:textId="77777777" w:rsidR="002A635A" w:rsidRPr="009352CC" w:rsidRDefault="00422E90" w:rsidP="009C4A3A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UseCase ATTRIBUTE Name"/>
                <w:tag w:val="e45efb79-55ca-4d08-a58e-811ea7e508dd"/>
                <w:id w:val="435485991"/>
                <w:dataBinding w:xpath="/elements/element[@objid='e45efb79-55ca-4d08-a58e-811ea7e508dd']/content[@alias='UseCase ATTRIBUTE Name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val="fr-FR" w:eastAsia="zh-TW"/>
                  </w:rPr>
                  <w:t xml:space="preserve">Choix du subset de variables </w:t>
                </w:r>
                <w:r w:rsidR="002A635A">
                  <w:rPr>
                    <w:rFonts w:hint="eastAsia"/>
                    <w:lang w:val="fr-FR" w:eastAsia="zh-TW"/>
                  </w:rPr>
                  <w:t>à</w:t>
                </w:r>
                <w:r w:rsidR="002A635A">
                  <w:rPr>
                    <w:rFonts w:hint="eastAsia"/>
                    <w:lang w:val="fr-FR" w:eastAsia="zh-TW"/>
                  </w:rPr>
                  <w:t xml:space="preserve"> utiliser </w:t>
                </w:r>
              </w:sdtContent>
            </w:sdt>
          </w:p>
        </w:tc>
        <w:tc>
          <w:tcPr>
            <w:tcW w:w="0" w:type="auto"/>
          </w:tcPr>
          <w:p w14:paraId="7FD4C811" w14:textId="77777777" w:rsidR="002A635A" w:rsidRDefault="00422E90" w:rsidP="009C4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UseCase NOTE description 0"/>
                <w:tag w:val="e45efb79-55ca-4d08-a58e-811ea7e508dd"/>
                <w:id w:val="667763695"/>
                <w:dataBinding w:xpath="/elements/element[@objid='e45efb79-55ca-4d08-a58e-811ea7e508dd']/content[@alias='UseCase NOTE description 0']" w:storeItemID="{D35B6978-45B9-4860-8E6E-EDB6F017D2CB}"/>
                <w:text w:multiLine="1"/>
              </w:sdtPr>
              <w:sdtEndPr/>
              <w:sdtContent>
                <w:r w:rsidR="002A635A">
                  <w:rPr>
                    <w:rFonts w:hint="eastAsia"/>
                    <w:lang w:eastAsia="zh-TW"/>
                  </w:rPr>
                  <w:t>Choosing the subset of variables to be used as samples in a decision tree</w:t>
                </w:r>
              </w:sdtContent>
            </w:sdt>
          </w:p>
        </w:tc>
      </w:tr>
    </w:tbl>
    <w:p w14:paraId="68E105FC" w14:textId="77777777" w:rsidR="002A635A" w:rsidRDefault="002A635A" w:rsidP="002A635A">
      <w:pPr>
        <w:pStyle w:val="af4"/>
      </w:pPr>
      <w:r>
        <w:t>Table </w:t>
      </w:r>
      <w:r w:rsidR="00C44C9A">
        <w:fldChar w:fldCharType="begin"/>
      </w:r>
      <w:r>
        <w:instrText>SEQ Table \* ARABIC</w:instrText>
      </w:r>
      <w:r w:rsidR="00C44C9A">
        <w:fldChar w:fldCharType="separate"/>
      </w:r>
      <w:r w:rsidR="006F3B2D">
        <w:rPr>
          <w:noProof/>
        </w:rPr>
        <w:t>2</w:t>
      </w:r>
      <w:r w:rsidR="00C44C9A">
        <w:fldChar w:fldCharType="end"/>
      </w:r>
      <w:r>
        <w:t> Table of Use Cases</w:t>
      </w:r>
    </w:p>
    <w:p w14:paraId="1BAF88B0" w14:textId="77777777" w:rsidR="002A635A" w:rsidRPr="00F52318" w:rsidRDefault="002A635A" w:rsidP="002A635A"/>
    <w:p w14:paraId="381B903E" w14:textId="77777777" w:rsidR="002A635A" w:rsidRDefault="002A635A" w:rsidP="002A635A">
      <w:pPr>
        <w:pStyle w:val="3"/>
      </w:pPr>
      <w:bookmarkStart w:id="18" w:name="_4946260b-26cf-44ab-9f2b-b77e8ed99775"/>
      <w:bookmarkStart w:id="19" w:name="_Toc403142982"/>
      <w:bookmarkStart w:id="20" w:name="_Toc410005052"/>
      <w:r>
        <w:t>Use Case "</w:t>
      </w:r>
      <w:sdt>
        <w:sdtPr>
          <w:alias w:val="UseCaseDiagram ATTRIBUTE Name"/>
          <w:tag w:val="4946260b-26cf-44ab-9f2b-b77e8ed99775"/>
          <w:id w:val="1771512476"/>
          <w:dataBinding w:xpath="/elements/element[@objid='4946260b-26cf-44ab-9f2b-b77e8ed99775']/content[@alias='UseCaseDiagram ATTRIBUTE Name']" w:storeItemID="{D35B6978-45B9-4860-8E6E-EDB6F017D2CB}"/>
          <w:text w:multiLine="1"/>
        </w:sdtPr>
        <w:sdtEndPr/>
        <w:sdtContent>
          <w:r>
            <w:rPr>
              <w:rFonts w:hint="eastAsia"/>
              <w:lang w:eastAsia="zh-TW"/>
            </w:rPr>
            <w:t>Avant projet Use Case diagram</w:t>
          </w:r>
        </w:sdtContent>
      </w:sdt>
      <w:r>
        <w:t>"</w:t>
      </w:r>
      <w:bookmarkEnd w:id="18"/>
      <w:bookmarkEnd w:id="19"/>
      <w:bookmarkEnd w:id="20"/>
    </w:p>
    <w:p w14:paraId="14797F3B" w14:textId="52E190DB" w:rsidR="002A635A" w:rsidRPr="00F52318" w:rsidRDefault="00141A65" w:rsidP="002A635A">
      <w:pPr>
        <w:rPr>
          <w:lang w:bidi="en-US"/>
        </w:rPr>
      </w:pPr>
      <w:r>
        <w:rPr>
          <w:rStyle w:val="afa"/>
        </w:rPr>
        <w:commentReference w:id="21"/>
      </w:r>
      <w:r w:rsidR="002A635A">
        <w:rPr>
          <w:noProof/>
          <w:lang w:eastAsia="zh-TW"/>
        </w:rPr>
        <w:drawing>
          <wp:inline distT="0" distB="0" distL="0" distR="0" wp14:anchorId="135A63A9" wp14:editId="0DADF422">
            <wp:extent cx="5703192" cy="378142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1536885768224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192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B2B5" w14:textId="77777777" w:rsidR="002A635A" w:rsidRDefault="002A635A" w:rsidP="002A635A">
      <w:pPr>
        <w:pStyle w:val="af4"/>
      </w:pPr>
      <w:r>
        <w:t>Figure </w:t>
      </w:r>
      <w:r w:rsidR="00C44C9A">
        <w:fldChar w:fldCharType="begin"/>
      </w:r>
      <w:r>
        <w:instrText>SEQ Figure \* ARABIC</w:instrText>
      </w:r>
      <w:r w:rsidR="00C44C9A">
        <w:fldChar w:fldCharType="separate"/>
      </w:r>
      <w:r w:rsidR="006F3B2D">
        <w:rPr>
          <w:noProof/>
        </w:rPr>
        <w:t>1</w:t>
      </w:r>
      <w:r w:rsidR="00C44C9A">
        <w:fldChar w:fldCharType="end"/>
      </w:r>
      <w:r>
        <w:t> : Avant projet Use Case diagram</w:t>
      </w:r>
    </w:p>
    <w:p w14:paraId="0659C5B3" w14:textId="77777777" w:rsidR="00420066" w:rsidRDefault="00420066" w:rsidP="00420066">
      <w:pPr>
        <w:pStyle w:val="1"/>
        <w:pageBreakBefore/>
      </w:pPr>
      <w:bookmarkStart w:id="22" w:name="_Toc410005053"/>
      <w:r>
        <w:lastRenderedPageBreak/>
        <w:t>Package Index</w:t>
      </w:r>
      <w:bookmarkEnd w:id="22"/>
    </w:p>
    <w:tbl>
      <w:tblPr>
        <w:tblW w:w="5000" w:type="pct"/>
        <w:jc w:val="both"/>
        <w:tblLook w:val="04A0" w:firstRow="1" w:lastRow="0" w:firstColumn="1" w:lastColumn="0" w:noHBand="0" w:noVBand="1"/>
      </w:tblPr>
      <w:tblGrid>
        <w:gridCol w:w="2082"/>
        <w:gridCol w:w="6990"/>
      </w:tblGrid>
      <w:tr w:rsidR="00420066" w14:paraId="56123E28" w14:textId="77777777" w:rsidTr="00420066">
        <w:trPr>
          <w:jc w:val="both"/>
        </w:trPr>
        <w:tc>
          <w:tcPr>
            <w:tcW w:w="0" w:type="auto"/>
          </w:tcPr>
          <w:p w14:paraId="3D021781" w14:textId="77777777" w:rsidR="00420066" w:rsidRDefault="00420066" w:rsidP="00420066">
            <w:hyperlink w:anchor="_3c0eec90-a163-4364-8ec1-855c885b184b">
              <w:r>
                <w:rPr>
                  <w:rStyle w:val="af2"/>
                </w:rPr>
                <w:t>RandomForest</w:t>
              </w:r>
              <w:r>
                <w:rPr>
                  <w:rStyle w:val="af2"/>
                </w:rPr>
                <w:t>H</w:t>
              </w:r>
              <w:r>
                <w:rPr>
                  <w:rStyle w:val="af2"/>
                </w:rPr>
                <w:t>OG</w:t>
              </w:r>
            </w:hyperlink>
          </w:p>
        </w:tc>
        <w:tc>
          <w:tcPr>
            <w:tcW w:w="0" w:type="auto"/>
          </w:tcPr>
          <w:p w14:paraId="144C818A" w14:textId="5C45C1DA" w:rsidR="006D0C9F" w:rsidRDefault="006D0C9F" w:rsidP="0042006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Main Package</w:t>
            </w:r>
          </w:p>
        </w:tc>
      </w:tr>
      <w:tr w:rsidR="00420066" w14:paraId="1C3C736F" w14:textId="77777777" w:rsidTr="00420066">
        <w:trPr>
          <w:jc w:val="both"/>
        </w:trPr>
        <w:tc>
          <w:tcPr>
            <w:tcW w:w="0" w:type="auto"/>
          </w:tcPr>
          <w:p w14:paraId="14E7791F" w14:textId="1F120449" w:rsidR="00420066" w:rsidRDefault="00420066" w:rsidP="00420066">
            <w:hyperlink w:anchor="_3f901274-58e3-42e4-98b3-df441014db6d">
              <w:r>
                <w:rPr>
                  <w:rStyle w:val="af2"/>
                </w:rPr>
                <w:t>HOG</w:t>
              </w:r>
            </w:hyperlink>
          </w:p>
        </w:tc>
        <w:tc>
          <w:tcPr>
            <w:tcW w:w="0" w:type="auto"/>
          </w:tcPr>
          <w:p w14:paraId="0F1E6604" w14:textId="77777777" w:rsidR="00420066" w:rsidRDefault="00422E90" w:rsidP="00420066">
            <w:sdt>
              <w:sdtPr>
                <w:alias w:val="Package NOTE summary 0"/>
                <w:tag w:val="3f901274-58e3-42e4-98b3-df441014db6d"/>
                <w:id w:val="527996458"/>
                <w:dataBinding w:xpath="/elements/element[@objid='3f901274-58e3-42e4-98b3-df441014db6d']/content[@alias='Package NOTE summary 0']" w:storeItemID="{D35B6978-45B9-4860-8E6E-EDB6F017D2CB}"/>
                <w:text w:multiLine="1"/>
              </w:sdtPr>
              <w:sdtEndPr/>
              <w:sdtContent>
                <w:r w:rsidR="00420066">
                  <w:t>Package responsible for creating HOG representations of images</w:t>
                </w:r>
              </w:sdtContent>
            </w:sdt>
          </w:p>
        </w:tc>
      </w:tr>
      <w:tr w:rsidR="00420066" w14:paraId="5B09648D" w14:textId="77777777" w:rsidTr="00420066">
        <w:trPr>
          <w:jc w:val="both"/>
        </w:trPr>
        <w:tc>
          <w:tcPr>
            <w:tcW w:w="0" w:type="auto"/>
          </w:tcPr>
          <w:p w14:paraId="562523D8" w14:textId="77777777" w:rsidR="00420066" w:rsidRDefault="00420066" w:rsidP="00420066">
            <w:hyperlink w:anchor="_59aa1dec-a6d5-40e5-bf32-21f89bc84295">
              <w:r>
                <w:rPr>
                  <w:rStyle w:val="af2"/>
                </w:rPr>
                <w:t>DecisionTree</w:t>
              </w:r>
            </w:hyperlink>
          </w:p>
        </w:tc>
        <w:tc>
          <w:tcPr>
            <w:tcW w:w="0" w:type="auto"/>
          </w:tcPr>
          <w:p w14:paraId="69DCE9FC" w14:textId="77777777" w:rsidR="00420066" w:rsidRDefault="00422E90" w:rsidP="00420066">
            <w:sdt>
              <w:sdtPr>
                <w:alias w:val="Package NOTE summary 0"/>
                <w:tag w:val="59aa1dec-a6d5-40e5-bf32-21f89bc84295"/>
                <w:id w:val="911822303"/>
                <w:dataBinding w:xpath="/elements/element[@objid='59aa1dec-a6d5-40e5-bf32-21f89bc84295']/content[@alias='Package NOTE summary 0']" w:storeItemID="{D35B6978-45B9-4860-8E6E-EDB6F017D2CB}"/>
                <w:text w:multiLine="1"/>
              </w:sdtPr>
              <w:sdtEndPr/>
              <w:sdtContent>
                <w:r w:rsidR="00420066">
                  <w:t>Package contains the classes used in decision tree</w:t>
                </w:r>
              </w:sdtContent>
            </w:sdt>
          </w:p>
        </w:tc>
      </w:tr>
      <w:tr w:rsidR="00420066" w14:paraId="14C0BC00" w14:textId="77777777" w:rsidTr="00420066">
        <w:trPr>
          <w:jc w:val="both"/>
        </w:trPr>
        <w:tc>
          <w:tcPr>
            <w:tcW w:w="0" w:type="auto"/>
          </w:tcPr>
          <w:p w14:paraId="126366AB" w14:textId="77777777" w:rsidR="00420066" w:rsidRDefault="00420066" w:rsidP="00420066">
            <w:hyperlink w:anchor="_ffda6e8b-f5ec-48e6-9347-56af0b87eb91">
              <w:r>
                <w:rPr>
                  <w:rStyle w:val="af2"/>
                </w:rPr>
                <w:t>RandomForest</w:t>
              </w:r>
            </w:hyperlink>
          </w:p>
        </w:tc>
        <w:tc>
          <w:tcPr>
            <w:tcW w:w="0" w:type="auto"/>
          </w:tcPr>
          <w:p w14:paraId="0A6661C0" w14:textId="77777777" w:rsidR="00420066" w:rsidRDefault="00422E90" w:rsidP="00420066">
            <w:sdt>
              <w:sdtPr>
                <w:alias w:val="Package NOTE summary 0"/>
                <w:tag w:val="ffda6e8b-f5ec-48e6-9347-56af0b87eb91"/>
                <w:id w:val="-1358430690"/>
                <w:dataBinding w:xpath="/elements/element[@objid='ffda6e8b-f5ec-48e6-9347-56af0b87eb91']/content[@alias='Package NOTE summary 0']" w:storeItemID="{D35B6978-45B9-4860-8E6E-EDB6F017D2CB}"/>
                <w:text w:multiLine="1"/>
              </w:sdtPr>
              <w:sdtEndPr/>
              <w:sdtContent>
                <w:r w:rsidR="00420066">
                  <w:t>Package contains class RandomForest and class RandomForestLearner.</w:t>
                </w:r>
              </w:sdtContent>
            </w:sdt>
          </w:p>
        </w:tc>
      </w:tr>
      <w:tr w:rsidR="00420066" w14:paraId="34103A59" w14:textId="77777777" w:rsidTr="00420066">
        <w:trPr>
          <w:jc w:val="both"/>
        </w:trPr>
        <w:tc>
          <w:tcPr>
            <w:tcW w:w="0" w:type="auto"/>
          </w:tcPr>
          <w:p w14:paraId="40F8F6C9" w14:textId="77777777" w:rsidR="00420066" w:rsidRDefault="00420066" w:rsidP="00420066">
            <w:hyperlink w:anchor="_7f56ec47-8192-48b7-ae3d-b8281cd23271">
              <w:r>
                <w:rPr>
                  <w:rStyle w:val="af2"/>
                </w:rPr>
                <w:t>NotifyingThread</w:t>
              </w:r>
            </w:hyperlink>
          </w:p>
        </w:tc>
        <w:tc>
          <w:tcPr>
            <w:tcW w:w="0" w:type="auto"/>
          </w:tcPr>
          <w:p w14:paraId="2A204BFF" w14:textId="77777777" w:rsidR="00420066" w:rsidRDefault="00422E90" w:rsidP="00420066">
            <w:sdt>
              <w:sdtPr>
                <w:alias w:val="Package NOTE summary 0"/>
                <w:tag w:val="7f56ec47-8192-48b7-ae3d-b8281cd23271"/>
                <w:id w:val="994610636"/>
                <w:dataBinding w:xpath="/elements/element[@objid='7f56ec47-8192-48b7-ae3d-b8281cd23271']/content[@alias='Package NOTE summary 0']" w:storeItemID="{D35B6978-45B9-4860-8E6E-EDB6F017D2CB}"/>
                <w:text w:multiLine="1"/>
              </w:sdtPr>
              <w:sdtEndPr/>
              <w:sdtContent>
                <w:r w:rsidR="00420066">
                  <w:t>Implement listener for threading</w:t>
                </w:r>
              </w:sdtContent>
            </w:sdt>
          </w:p>
        </w:tc>
      </w:tr>
      <w:tr w:rsidR="00420066" w14:paraId="30EBAEB7" w14:textId="77777777" w:rsidTr="00420066">
        <w:trPr>
          <w:jc w:val="both"/>
        </w:trPr>
        <w:tc>
          <w:tcPr>
            <w:tcW w:w="0" w:type="auto"/>
          </w:tcPr>
          <w:p w14:paraId="7F688197" w14:textId="7CB90316" w:rsidR="00420066" w:rsidRDefault="006D0C9F" w:rsidP="006D0C9F">
            <w:hyperlink w:anchor="_7f56ec47-8192-48b7-ae3d-b8281cd23271">
              <w:r>
                <w:rPr>
                  <w:rStyle w:val="af2"/>
                </w:rPr>
                <w:t>Utils</w:t>
              </w:r>
            </w:hyperlink>
          </w:p>
        </w:tc>
        <w:tc>
          <w:tcPr>
            <w:tcW w:w="0" w:type="auto"/>
          </w:tcPr>
          <w:p w14:paraId="674082ED" w14:textId="5A3F1882" w:rsidR="00420066" w:rsidRDefault="006D0C9F" w:rsidP="00420066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ackage contains utility classes</w:t>
            </w:r>
          </w:p>
        </w:tc>
      </w:tr>
    </w:tbl>
    <w:p w14:paraId="775CCB40" w14:textId="77777777" w:rsidR="00420066" w:rsidRDefault="00420066" w:rsidP="00420066">
      <w:pPr>
        <w:pStyle w:val="af4"/>
      </w:pPr>
      <w:bookmarkStart w:id="23" w:name="_GoBack"/>
      <w:bookmarkEnd w:id="23"/>
    </w:p>
    <w:p w14:paraId="75C5607E" w14:textId="77777777" w:rsidR="00420066" w:rsidRDefault="00420066" w:rsidP="00420066">
      <w:pPr>
        <w:pStyle w:val="1"/>
        <w:pageBreakBefore/>
      </w:pPr>
      <w:bookmarkStart w:id="24" w:name="_Toc410005054"/>
      <w:r>
        <w:lastRenderedPageBreak/>
        <w:t>Package "</w:t>
      </w:r>
      <w:sdt>
        <w:sdtPr>
          <w:alias w:val="Package ATTRIBUTE Name"/>
          <w:tag w:val="3c0eec90-a163-4364-8ec1-855c885b184b"/>
          <w:id w:val="421149901"/>
          <w:dataBinding w:xpath="/elements/element[@objid='3c0eec90-a163-4364-8ec1-855c885b184b']/content[@alias='Package ATTRIBUTE Name']" w:storeItemID="{D35B6978-45B9-4860-8E6E-EDB6F017D2CB}"/>
          <w:text w:multiLine="1"/>
        </w:sdtPr>
        <w:sdtEndPr/>
        <w:sdtContent>
          <w:r>
            <w:t>RandomForestHOG</w:t>
          </w:r>
        </w:sdtContent>
      </w:sdt>
      <w:r>
        <w:t>"</w:t>
      </w:r>
      <w:bookmarkEnd w:id="24"/>
    </w:p>
    <w:p w14:paraId="00B4E931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126-0000-000000000000"/>
          <w:id w:val="-690456275"/>
          <w:dataBinding w:xpath="/elements/element[@objid='01ec23a8-0000-0126-0000-000000000000']/content[@alias='Stereotype ATTRIBUTE Name']" w:storeItemID="{D35B6978-45B9-4860-8E6E-EDB6F017D2CB}"/>
          <w:text w:multiLine="1"/>
        </w:sdtPr>
        <w:sdtEndPr/>
        <w:sdtContent>
          <w:r>
            <w:t>Java Package</w:t>
          </w:r>
        </w:sdtContent>
      </w:sdt>
    </w:p>
    <w:p w14:paraId="2965023F" w14:textId="3F882974" w:rsidR="00420066" w:rsidRDefault="00420066" w:rsidP="006F3B2D">
      <w:pPr>
        <w:pStyle w:val="Image"/>
      </w:pP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1869"/>
        <w:gridCol w:w="7183"/>
      </w:tblGrid>
      <w:tr w:rsidR="00420066" w14:paraId="21F31050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3F4B1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4F9F00EB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754CFF38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597D8" w14:textId="77777777" w:rsidR="00420066" w:rsidRDefault="00420066" w:rsidP="00420066">
            <w:hyperlink w:anchor="_3f901274-58e3-42e4-98b3-df441014db6d">
              <w:r>
                <w:rPr>
                  <w:rStyle w:val="af2"/>
                </w:rPr>
                <w:t>HOG</w:t>
              </w:r>
            </w:hyperlink>
          </w:p>
        </w:tc>
        <w:tc>
          <w:tcPr>
            <w:tcW w:w="0" w:type="auto"/>
          </w:tcPr>
          <w:p w14:paraId="2B5EF796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Package NOTE summary 0"/>
                <w:tag w:val="3f901274-58e3-42e4-98b3-df441014db6d"/>
                <w:id w:val="-1052923070"/>
                <w:dataBinding w:xpath="/elements/element[@objid='3f901274-58e3-42e4-98b3-df441014db6d']/content[@alias='Package NOTE summary 0']" w:storeItemID="{D35B6978-45B9-4860-8E6E-EDB6F017D2CB}"/>
                <w:text w:multiLine="1"/>
              </w:sdtPr>
              <w:sdtEndPr/>
              <w:sdtContent>
                <w:r w:rsidR="00420066">
                  <w:t>Package responsible for creating HOG representations of images</w:t>
                </w:r>
              </w:sdtContent>
            </w:sdt>
          </w:p>
        </w:tc>
      </w:tr>
      <w:tr w:rsidR="00420066" w14:paraId="2EA3748A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E7FD5C" w14:textId="77777777" w:rsidR="00420066" w:rsidRDefault="00420066" w:rsidP="00420066">
            <w:hyperlink w:anchor="_59aa1dec-a6d5-40e5-bf32-21f89bc84295">
              <w:r>
                <w:rPr>
                  <w:rStyle w:val="af2"/>
                </w:rPr>
                <w:t>DecisionTree</w:t>
              </w:r>
            </w:hyperlink>
          </w:p>
        </w:tc>
        <w:tc>
          <w:tcPr>
            <w:tcW w:w="0" w:type="auto"/>
          </w:tcPr>
          <w:p w14:paraId="4FEF6932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ackage NOTE summary 0"/>
                <w:tag w:val="59aa1dec-a6d5-40e5-bf32-21f89bc84295"/>
                <w:id w:val="1731879553"/>
                <w:dataBinding w:xpath="/elements/element[@objid='59aa1dec-a6d5-40e5-bf32-21f89bc84295']/content[@alias='Package NOTE summary 0']" w:storeItemID="{D35B6978-45B9-4860-8E6E-EDB6F017D2CB}"/>
                <w:text w:multiLine="1"/>
              </w:sdtPr>
              <w:sdtEndPr/>
              <w:sdtContent>
                <w:r w:rsidR="00420066">
                  <w:t>Package contains the classes used in decision tree</w:t>
                </w:r>
              </w:sdtContent>
            </w:sdt>
          </w:p>
        </w:tc>
      </w:tr>
      <w:tr w:rsidR="00420066" w14:paraId="182B0DB6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BA8FA6" w14:textId="77777777" w:rsidR="00420066" w:rsidRDefault="00420066" w:rsidP="00420066">
            <w:hyperlink w:anchor="_ffda6e8b-f5ec-48e6-9347-56af0b87eb91">
              <w:r>
                <w:rPr>
                  <w:rStyle w:val="af2"/>
                </w:rPr>
                <w:t>RandomForest</w:t>
              </w:r>
            </w:hyperlink>
          </w:p>
        </w:tc>
        <w:tc>
          <w:tcPr>
            <w:tcW w:w="0" w:type="auto"/>
          </w:tcPr>
          <w:p w14:paraId="4325B204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Package NOTE summary 0"/>
                <w:tag w:val="ffda6e8b-f5ec-48e6-9347-56af0b87eb91"/>
                <w:id w:val="1155731765"/>
                <w:dataBinding w:xpath="/elements/element[@objid='ffda6e8b-f5ec-48e6-9347-56af0b87eb91']/content[@alias='Package NOTE summary 0']" w:storeItemID="{D35B6978-45B9-4860-8E6E-EDB6F017D2CB}"/>
                <w:text w:multiLine="1"/>
              </w:sdtPr>
              <w:sdtEndPr/>
              <w:sdtContent>
                <w:r w:rsidR="00420066">
                  <w:t>Package contains class RandomForest and class RandomForestLearner.</w:t>
                </w:r>
              </w:sdtContent>
            </w:sdt>
          </w:p>
        </w:tc>
      </w:tr>
      <w:tr w:rsidR="00420066" w14:paraId="78B73BE3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B9B2D1" w14:textId="77777777" w:rsidR="00420066" w:rsidRDefault="00420066" w:rsidP="00420066">
            <w:hyperlink w:anchor="_7f56ec47-8192-48b7-ae3d-b8281cd23271">
              <w:r>
                <w:rPr>
                  <w:rStyle w:val="af2"/>
                </w:rPr>
                <w:t>NotifyingThread</w:t>
              </w:r>
            </w:hyperlink>
          </w:p>
        </w:tc>
        <w:tc>
          <w:tcPr>
            <w:tcW w:w="0" w:type="auto"/>
          </w:tcPr>
          <w:p w14:paraId="5D0DE280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ackage NOTE summary 0"/>
                <w:tag w:val="7f56ec47-8192-48b7-ae3d-b8281cd23271"/>
                <w:id w:val="1790709325"/>
                <w:dataBinding w:xpath="/elements/element[@objid='7f56ec47-8192-48b7-ae3d-b8281cd23271']/content[@alias='Package NOTE summary 0']" w:storeItemID="{D35B6978-45B9-4860-8E6E-EDB6F017D2CB}"/>
                <w:text w:multiLine="1"/>
              </w:sdtPr>
              <w:sdtEndPr/>
              <w:sdtContent>
                <w:r w:rsidR="00420066">
                  <w:t>Implement listener for threading</w:t>
                </w:r>
              </w:sdtContent>
            </w:sdt>
          </w:p>
        </w:tc>
      </w:tr>
    </w:tbl>
    <w:p w14:paraId="2881692E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</w:t>
      </w:r>
      <w:r>
        <w:fldChar w:fldCharType="end"/>
      </w:r>
      <w:r>
        <w:t> Owned Packages of Package "RandomForestHOG"</w:t>
      </w:r>
    </w:p>
    <w:p w14:paraId="3BA9853B" w14:textId="77777777" w:rsidR="00420066" w:rsidRDefault="00420066" w:rsidP="00420066">
      <w:pPr>
        <w:pStyle w:val="af4"/>
      </w:pPr>
    </w:p>
    <w:p w14:paraId="359209F0" w14:textId="77777777" w:rsidR="00420066" w:rsidRPr="00EA58DD" w:rsidRDefault="00420066" w:rsidP="006F3B2D"/>
    <w:p w14:paraId="12EFF226" w14:textId="1A2968C2" w:rsidR="00420066" w:rsidRDefault="00420066" w:rsidP="00420066">
      <w:pPr>
        <w:pStyle w:val="af4"/>
      </w:pPr>
      <w:r>
        <w:rPr>
          <w:noProof/>
          <w:lang w:eastAsia="zh-TW"/>
        </w:rPr>
        <w:drawing>
          <wp:inline distT="0" distB="0" distL="0" distR="0" wp14:anchorId="472D611B" wp14:editId="32F31E61">
            <wp:extent cx="5715000" cy="3209925"/>
            <wp:effectExtent l="0" t="0" r="0" b="9525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54317035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066">
        <w:t xml:space="preserve"> </w:t>
      </w: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2</w:t>
      </w:r>
      <w:r>
        <w:fldChar w:fldCharType="end"/>
      </w:r>
      <w:r>
        <w:t> RandomForestHOG (subpackage_structure_autodiagram)</w:t>
      </w:r>
    </w:p>
    <w:p w14:paraId="6330189E" w14:textId="77777777" w:rsidR="00420066" w:rsidRDefault="00420066" w:rsidP="00420066"/>
    <w:p w14:paraId="56B011D9" w14:textId="77777777" w:rsidR="00420066" w:rsidRPr="00EA58DD" w:rsidRDefault="00420066" w:rsidP="006F3B2D"/>
    <w:p w14:paraId="07ACCAFA" w14:textId="77777777" w:rsidR="00420066" w:rsidRDefault="00420066" w:rsidP="00420066">
      <w:pPr>
        <w:pStyle w:val="1"/>
        <w:pageBreakBefore/>
      </w:pPr>
      <w:bookmarkStart w:id="25" w:name="_Toc410005055"/>
      <w:r>
        <w:lastRenderedPageBreak/>
        <w:t>Package "</w:t>
      </w:r>
      <w:sdt>
        <w:sdtPr>
          <w:alias w:val="Package ATTRIBUTE Name"/>
          <w:tag w:val="3f901274-58e3-42e4-98b3-df441014db6d"/>
          <w:id w:val="-469595521"/>
          <w:dataBinding w:xpath="/elements/element[@objid='3f901274-58e3-42e4-98b3-df441014db6d']/content[@alias='Package ATTRIBUTE Name']" w:storeItemID="{D35B6978-45B9-4860-8E6E-EDB6F017D2CB}"/>
          <w:text w:multiLine="1"/>
        </w:sdtPr>
        <w:sdtEndPr/>
        <w:sdtContent>
          <w:r>
            <w:t>HOG</w:t>
          </w:r>
        </w:sdtContent>
      </w:sdt>
      <w:r>
        <w:t>"</w:t>
      </w:r>
      <w:bookmarkEnd w:id="25"/>
    </w:p>
    <w:p w14:paraId="0AF39451" w14:textId="58B46F03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-2020157682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hyperlink w:anchor="_3c0eec90-a163-4364-8ec1-855c885b184b">
        <w:r>
          <w:rPr>
            <w:rStyle w:val="af2"/>
          </w:rPr>
          <w:t>RandomForestHOG</w:t>
        </w:r>
      </w:hyperlink>
    </w:p>
    <w:p w14:paraId="46457E39" w14:textId="68C85D74" w:rsidR="00420066" w:rsidRDefault="00420066" w:rsidP="006F3B2D">
      <w:pPr>
        <w:pStyle w:val="Texte"/>
      </w:pPr>
      <w:r>
        <w:t xml:space="preserve">Stereotypes: </w:t>
      </w:r>
      <w:sdt>
        <w:sdtPr>
          <w:alias w:val="Stereotype ATTRIBUTE Name"/>
          <w:tag w:val="01ec23a8-0000-0126-0000-000000000000"/>
          <w:id w:val="-1844544243"/>
          <w:dataBinding w:xpath="/elements/element[@objid='01ec23a8-0000-0126-0000-000000000000']/content[@alias='Stereotype ATTRIBUTE Name']" w:storeItemID="{D35B6978-45B9-4860-8E6E-EDB6F017D2CB}"/>
          <w:text w:multiLine="1"/>
        </w:sdtPr>
        <w:sdtEndPr/>
        <w:sdtContent>
          <w:r>
            <w:t>Java Package</w:t>
          </w:r>
        </w:sdtContent>
      </w:sdt>
    </w:p>
    <w:p w14:paraId="69B620A1" w14:textId="77777777" w:rsidR="00520160" w:rsidRDefault="00520160" w:rsidP="006F3B2D">
      <w:pPr>
        <w:pStyle w:val="Texte"/>
      </w:pP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1617"/>
        <w:gridCol w:w="7435"/>
      </w:tblGrid>
      <w:tr w:rsidR="00420066" w14:paraId="7F7703F4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083615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1D0FBA9E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5FDC27F2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DFAF90" w14:textId="77777777" w:rsidR="00420066" w:rsidRDefault="00420066" w:rsidP="00420066">
            <w:hyperlink w:anchor="_b30f2d3b-3dd3-4928-8c2e-210cde6bac4c">
              <w:r>
                <w:rPr>
                  <w:rStyle w:val="af2"/>
                </w:rPr>
                <w:t>HOGParam</w:t>
              </w:r>
            </w:hyperlink>
          </w:p>
        </w:tc>
        <w:tc>
          <w:tcPr>
            <w:tcW w:w="0" w:type="auto"/>
          </w:tcPr>
          <w:p w14:paraId="075EEDF9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b30f2d3b-3dd3-4928-8c2e-210cde6bac4c"/>
                <w:id w:val="-1459404595"/>
                <w:dataBinding w:xpath="/elements/element[@objid='b30f2d3b-3dd3-4928-8c2e-210cde6bac4c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Class contains a set of parameters for HOG</w:t>
                </w:r>
              </w:sdtContent>
            </w:sdt>
          </w:p>
        </w:tc>
      </w:tr>
      <w:tr w:rsidR="00420066" w14:paraId="1DE39214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F55B7D" w14:textId="77777777" w:rsidR="00420066" w:rsidRDefault="00420066" w:rsidP="00420066">
            <w:hyperlink w:anchor="_77b78d4d-6afc-4bc3-b438-316a59622fd8">
              <w:r>
                <w:rPr>
                  <w:rStyle w:val="af2"/>
                </w:rPr>
                <w:t>HOG</w:t>
              </w:r>
            </w:hyperlink>
          </w:p>
        </w:tc>
        <w:tc>
          <w:tcPr>
            <w:tcW w:w="0" w:type="auto"/>
          </w:tcPr>
          <w:p w14:paraId="2EC38574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lass NOTE summary 0"/>
                <w:tag w:val="77b78d4d-6afc-4bc3-b438-316a59622fd8"/>
                <w:id w:val="1547563869"/>
                <w:dataBinding w:xpath="/elements/element[@objid='77b78d4d-6afc-4bc3-b438-316a59622fd8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Class responsible for creating HOG representations of images</w:t>
                </w:r>
              </w:sdtContent>
            </w:sdt>
          </w:p>
        </w:tc>
      </w:tr>
      <w:tr w:rsidR="00420066" w14:paraId="08E9624B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7C210" w14:textId="77777777" w:rsidR="00420066" w:rsidRDefault="00420066" w:rsidP="00420066">
            <w:hyperlink w:anchor="_7d92f50b-23ca-492e-955c-d6ec3ca3f45d">
              <w:r>
                <w:rPr>
                  <w:rStyle w:val="af2"/>
                </w:rPr>
                <w:t>HOGAppli</w:t>
              </w:r>
            </w:hyperlink>
          </w:p>
        </w:tc>
        <w:tc>
          <w:tcPr>
            <w:tcW w:w="0" w:type="auto"/>
          </w:tcPr>
          <w:p w14:paraId="2D8CAD84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7d92f50b-23ca-492e-955c-d6ec3ca3f45d"/>
                <w:id w:val="-1463417734"/>
                <w:dataBinding w:xpath="/elements/element[@objid='7d92f50b-23ca-492e-955c-d6ec3ca3f45d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convert an image into HOG data set</w:t>
                </w:r>
              </w:sdtContent>
            </w:sdt>
          </w:p>
        </w:tc>
      </w:tr>
    </w:tbl>
    <w:p w14:paraId="7C6C99B4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4</w:t>
      </w:r>
      <w:r>
        <w:fldChar w:fldCharType="end"/>
      </w:r>
      <w:r>
        <w:t> Owned Classes of Package "HOG"</w:t>
      </w:r>
    </w:p>
    <w:p w14:paraId="22955099" w14:textId="77777777" w:rsidR="00520160" w:rsidRDefault="00520160" w:rsidP="006F3B2D"/>
    <w:p w14:paraId="5541BACC" w14:textId="77777777" w:rsidR="00520160" w:rsidRDefault="00520160" w:rsidP="006F3B2D"/>
    <w:p w14:paraId="55A80D4F" w14:textId="77777777" w:rsidR="00520160" w:rsidRDefault="00520160" w:rsidP="006F3B2D"/>
    <w:p w14:paraId="2B136A70" w14:textId="77777777" w:rsidR="00520160" w:rsidRDefault="00520160" w:rsidP="006F3B2D"/>
    <w:p w14:paraId="22E72341" w14:textId="77777777" w:rsidR="00520160" w:rsidRDefault="00520160" w:rsidP="006F3B2D"/>
    <w:p w14:paraId="184042EB" w14:textId="77777777" w:rsidR="00520160" w:rsidRDefault="00520160" w:rsidP="006F3B2D"/>
    <w:p w14:paraId="7453DDBA" w14:textId="77777777" w:rsidR="00520160" w:rsidRDefault="00520160" w:rsidP="006F3B2D"/>
    <w:p w14:paraId="506E16CA" w14:textId="77777777" w:rsidR="00520160" w:rsidRDefault="00520160" w:rsidP="006F3B2D"/>
    <w:p w14:paraId="2A6D24B7" w14:textId="77777777" w:rsidR="00520160" w:rsidRDefault="00520160" w:rsidP="006F3B2D"/>
    <w:p w14:paraId="38265872" w14:textId="77777777" w:rsidR="00520160" w:rsidRDefault="00520160" w:rsidP="006F3B2D"/>
    <w:p w14:paraId="321BF0B2" w14:textId="77777777" w:rsidR="00520160" w:rsidRDefault="00520160" w:rsidP="006F3B2D"/>
    <w:p w14:paraId="74EDA9FD" w14:textId="77777777" w:rsidR="00520160" w:rsidRDefault="00520160" w:rsidP="006F3B2D"/>
    <w:p w14:paraId="5C9F3A22" w14:textId="77777777" w:rsidR="00520160" w:rsidRDefault="00520160" w:rsidP="006F3B2D"/>
    <w:p w14:paraId="6386017E" w14:textId="77777777" w:rsidR="00520160" w:rsidRDefault="00520160" w:rsidP="006F3B2D"/>
    <w:p w14:paraId="26F42221" w14:textId="77777777" w:rsidR="00520160" w:rsidRDefault="00520160" w:rsidP="006F3B2D"/>
    <w:p w14:paraId="7ECE2047" w14:textId="77777777" w:rsidR="00520160" w:rsidRDefault="00520160" w:rsidP="006F3B2D"/>
    <w:p w14:paraId="44B95142" w14:textId="77777777" w:rsidR="00520160" w:rsidRDefault="00520160" w:rsidP="006F3B2D"/>
    <w:p w14:paraId="146F286C" w14:textId="77777777" w:rsidR="00520160" w:rsidRDefault="00520160" w:rsidP="006F3B2D"/>
    <w:p w14:paraId="076E69BD" w14:textId="77777777" w:rsidR="00520160" w:rsidRPr="00EA58DD" w:rsidRDefault="00520160" w:rsidP="006F3B2D"/>
    <w:p w14:paraId="6D519303" w14:textId="77777777" w:rsidR="00420066" w:rsidRDefault="00420066" w:rsidP="00420066">
      <w:pPr>
        <w:pStyle w:val="2"/>
      </w:pPr>
      <w:bookmarkStart w:id="26" w:name="_Toc410005056"/>
      <w:r>
        <w:lastRenderedPageBreak/>
        <w:t>Class "</w:t>
      </w:r>
      <w:sdt>
        <w:sdtPr>
          <w:alias w:val="Class ATTRIBUTE Name"/>
          <w:tag w:val="b30f2d3b-3dd3-4928-8c2e-210cde6bac4c"/>
          <w:id w:val="127288969"/>
          <w:dataBinding w:xpath="/elements/element[@objid='b30f2d3b-3dd3-4928-8c2e-210cde6bac4c']/content[@alias='Class ATTRIBUTE Name']" w:storeItemID="{D35B6978-45B9-4860-8E6E-EDB6F017D2CB}"/>
          <w:text w:multiLine="1"/>
        </w:sdtPr>
        <w:sdtEndPr/>
        <w:sdtContent>
          <w:r>
            <w:t>HOGParam</w:t>
          </w:r>
        </w:sdtContent>
      </w:sdt>
      <w:r>
        <w:t>"</w:t>
      </w:r>
      <w:bookmarkEnd w:id="26"/>
    </w:p>
    <w:p w14:paraId="6D81C768" w14:textId="6F5F52F8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1084110108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-841319037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3f901274-58e3-42e4-98b3-df441014db6d">
        <w:r>
          <w:rPr>
            <w:rStyle w:val="af2"/>
          </w:rPr>
          <w:t>HOG</w:t>
        </w:r>
      </w:hyperlink>
    </w:p>
    <w:p w14:paraId="26CBE196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1919515044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0EFC10B5" w14:textId="31DB3B79" w:rsidR="00420066" w:rsidRDefault="00422E90" w:rsidP="006F3B2D">
      <w:sdt>
        <w:sdtPr>
          <w:alias w:val="Class NOTE description 0"/>
          <w:tag w:val="b30f2d3b-3dd3-4928-8c2e-210cde6bac4c"/>
          <w:id w:val="-655218474"/>
          <w:dataBinding w:xpath="/elements/element[@objid='b30f2d3b-3dd3-4928-8c2e-210cde6bac4c']/content[@alias='Class NOTE description 0']" w:storeItemID="{D35B6978-45B9-4860-8E6E-EDB6F017D2CB}"/>
          <w:text w:multiLine="1"/>
        </w:sdtPr>
        <w:sdtEndPr/>
        <w:sdtContent>
          <w:r w:rsidR="00420066">
            <w:t xml:space="preserve">This class bundles the essential parameters to perform HOG. </w:t>
          </w:r>
        </w:sdtContent>
      </w:sdt>
    </w:p>
    <w:p w14:paraId="42855332" w14:textId="77777777" w:rsidR="00520160" w:rsidRDefault="00520160" w:rsidP="006F3B2D"/>
    <w:p w14:paraId="657501B6" w14:textId="77777777" w:rsidR="00520160" w:rsidRDefault="00520160" w:rsidP="006F3B2D"/>
    <w:p w14:paraId="7719A566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3</w:t>
      </w:r>
      <w:r>
        <w:fldChar w:fldCharType="end"/>
      </w:r>
      <w:r>
        <w:t xml:space="preserve"> HOGParam </w:t>
      </w:r>
    </w:p>
    <w:p w14:paraId="2DEB3C5B" w14:textId="44D70EE8" w:rsidR="00420066" w:rsidRDefault="00420066" w:rsidP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5D08E8D4" wp14:editId="1EC34913">
            <wp:extent cx="4429125" cy="4200525"/>
            <wp:effectExtent l="0" t="0" r="9525" b="9525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5771627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9203" w14:textId="77777777" w:rsidR="00520160" w:rsidRDefault="00520160" w:rsidP="006F3B2D"/>
    <w:p w14:paraId="3A215056" w14:textId="77777777" w:rsidR="00520160" w:rsidRDefault="00520160" w:rsidP="006F3B2D"/>
    <w:p w14:paraId="2B13C584" w14:textId="77777777" w:rsidR="00520160" w:rsidRDefault="00520160" w:rsidP="006F3B2D"/>
    <w:p w14:paraId="308D1D5D" w14:textId="77777777" w:rsidR="00520160" w:rsidRDefault="00520160" w:rsidP="006F3B2D"/>
    <w:p w14:paraId="30AC4C68" w14:textId="77777777" w:rsidR="00520160" w:rsidRDefault="00520160" w:rsidP="006F3B2D"/>
    <w:p w14:paraId="5CFC0088" w14:textId="77777777" w:rsidR="00520160" w:rsidRDefault="00520160" w:rsidP="006F3B2D"/>
    <w:p w14:paraId="4AAD3793" w14:textId="77777777" w:rsidR="00520160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6709"/>
        <w:gridCol w:w="2343"/>
      </w:tblGrid>
      <w:tr w:rsidR="00420066" w14:paraId="684E1E75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77441A" w14:textId="77777777" w:rsidR="00420066" w:rsidRDefault="00420066" w:rsidP="00420066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5E7C7980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62169FEC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34B1E" w14:textId="77777777" w:rsidR="00420066" w:rsidRDefault="00422E90" w:rsidP="00420066">
            <w:sdt>
              <w:sdtPr>
                <w:alias w:val="Operation ATTRIBUTE Name"/>
                <w:tag w:val="d2e76ede-7957-415b-a548-bb88abaab29a"/>
                <w:id w:val="2046018070"/>
                <w:dataBinding w:xpath="/elements/element[@objid='d2e76ede-7957-415b-a548-bb88abaab29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HOGParam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a304e761-5298-44d7-9769-094041d0b086"/>
                <w:id w:val="565227646"/>
                <w:dataBinding w:xpath="/elements/element[@objid='a304e761-5298-44d7-9769-094041d0b08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a304e761-5298-44d7-9769-094041d0b086"/>
                <w:id w:val="1047029181"/>
                <w:dataBinding w:xpath="/elements/element[@objid='a304e761-5298-44d7-9769-094041d0b08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blockType</w:t>
                </w:r>
              </w:sdtContent>
            </w:sdt>
            <w:r w:rsidR="00420066">
              <w:t xml:space="preserve"> </w:t>
            </w:r>
            <w:sdt>
              <w:sdtPr>
                <w:alias w:val="Enumeration ATTRIBUTE Name"/>
                <w:tag w:val="cf22af6c-1565-40d4-9531-dbb6818406b1"/>
                <w:id w:val="1250849364"/>
                <w:dataBinding w:xpath="/elements/element[@objid='cf22af6c-1565-40d4-9531-dbb6818406b1']/content[@alias='Enumeration ATTRIBUTE Name']" w:storeItemID="{D35B6978-45B9-4860-8E6E-EDB6F017D2CB}"/>
                <w:text w:multiLine="1"/>
              </w:sdtPr>
              <w:sdtEndPr/>
              <w:sdtContent>
                <w:r w:rsidR="00420066">
                  <w:t>BlockType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cc588c9a-c0bc-4fc5-8b39-59428365004e"/>
                <w:id w:val="1452516671"/>
                <w:dataBinding w:xpath="/elements/element[@objid='cc588c9a-c0bc-4fc5-8b39-59428365004e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c588c9a-c0bc-4fc5-8b39-59428365004e"/>
                <w:id w:val="-1114363009"/>
                <w:dataBinding w:xpath="/elements/element[@objid='cc588c9a-c0bc-4fc5-8b39-59428365004e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binNumber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21351656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cb3eb605-a856-4489-9bac-74f821ac4712"/>
                <w:id w:val="-224377261"/>
                <w:dataBinding w:xpath="/elements/element[@objid='cb3eb605-a856-4489-9bac-74f821ac471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b3eb605-a856-4489-9bac-74f821ac4712"/>
                <w:id w:val="1132134202"/>
                <w:dataBinding w:xpath="/elements/element[@objid='cb3eb605-a856-4489-9bac-74f821ac471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cellWidth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82658338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ab5d8e62-60d1-4759-b388-39351162f45b"/>
                <w:id w:val="786321158"/>
                <w:dataBinding w:xpath="/elements/element[@objid='ab5d8e62-60d1-4759-b388-39351162f45b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ab5d8e62-60d1-4759-b388-39351162f45b"/>
                <w:id w:val="-431511002"/>
                <w:dataBinding w:xpath="/elements/element[@objid='ab5d8e62-60d1-4759-b388-39351162f45b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cellHeight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44022571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505ca8fa-c803-4020-851c-d7eb7f9d9fb3"/>
                <w:id w:val="952282701"/>
                <w:dataBinding w:xpath="/elements/element[@objid='505ca8fa-c803-4020-851c-d7eb7f9d9fb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05ca8fa-c803-4020-851c-d7eb7f9d9fb3"/>
                <w:id w:val="674077475"/>
                <w:dataBinding w:xpath="/elements/element[@objid='505ca8fa-c803-4020-851c-d7eb7f9d9fb3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blockWidth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54051544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7535ccbd-3641-4ef8-a9d6-9341af6deecb"/>
                <w:id w:val="-1317345196"/>
                <w:dataBinding w:xpath="/elements/element[@objid='7535ccbd-3641-4ef8-a9d6-9341af6deecb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7535ccbd-3641-4ef8-a9d6-9341af6deecb"/>
                <w:id w:val="980502227"/>
                <w:dataBinding w:xpath="/elements/element[@objid='7535ccbd-3641-4ef8-a9d6-9341af6deecb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blockHeight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897699736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326e224c-533e-47c3-b8bc-04c4896c546d"/>
                <w:id w:val="-1225442322"/>
                <w:dataBinding w:xpath="/elements/element[@objid='326e224c-533e-47c3-b8bc-04c4896c546d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26e224c-533e-47c3-b8bc-04c4896c546d"/>
                <w:id w:val="2087175276"/>
                <w:dataBinding w:xpath="/elements/element[@objid='326e224c-533e-47c3-b8bc-04c4896c546d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maskType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805389918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1083d617-b853-4600-a164-fd0543084852"/>
                <w:id w:val="-371001843"/>
                <w:dataBinding w:xpath="/elements/element[@objid='1083d617-b853-4600-a164-fd054308485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1083d617-b853-4600-a164-fd0543084852"/>
                <w:id w:val="-1108120434"/>
                <w:dataBinding w:xpath="/elements/element[@objid='1083d617-b853-4600-a164-fd054308485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width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28011671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453272a2-262c-49fe-8425-5e7722211366"/>
                <w:id w:val="1269737137"/>
                <w:dataBinding w:xpath="/elements/element[@objid='453272a2-262c-49fe-8425-5e772221136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453272a2-262c-49fe-8425-5e7722211366"/>
                <w:id w:val="773286435"/>
                <w:dataBinding w:xpath="/elements/element[@objid='453272a2-262c-49fe-8425-5e772221136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height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49399935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B9584DA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d2e76ede-7957-415b-a548-bb88abaab29a"/>
                <w:id w:val="1898314678"/>
                <w:dataBinding w:xpath="/elements/element[@objid='d2e76ede-7957-415b-a548-bb88abaab29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initialize instance of HOGParam with manual setting</w:t>
                </w:r>
              </w:sdtContent>
            </w:sdt>
          </w:p>
        </w:tc>
      </w:tr>
      <w:tr w:rsidR="00420066" w14:paraId="09DB0DCC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1FCF9" w14:textId="77777777" w:rsidR="00420066" w:rsidRDefault="00422E90" w:rsidP="00420066">
            <w:sdt>
              <w:sdtPr>
                <w:alias w:val="Enumeration ATTRIBUTE Name"/>
                <w:tag w:val="cf22af6c-1565-40d4-9531-dbb6818406b1"/>
                <w:id w:val="-444847861"/>
                <w:dataBinding w:xpath="/elements/element[@objid='cf22af6c-1565-40d4-9531-dbb6818406b1']/content[@alias='Enumeration ATTRIBUTE Name']" w:storeItemID="{D35B6978-45B9-4860-8E6E-EDB6F017D2CB}"/>
                <w:text w:multiLine="1"/>
              </w:sdtPr>
              <w:sdtEndPr/>
              <w:sdtContent>
                <w:r w:rsidR="00420066">
                  <w:t>BlockType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be1bd032-2b3c-4492-a4bf-68ee847d6f25"/>
                <w:id w:val="-566035575"/>
                <w:dataBinding w:xpath="/elements/element[@objid='be1bd032-2b3c-4492-a4bf-68ee847d6f2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getBlockType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7C52A6EF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e1bd032-2b3c-4492-a4bf-68ee847d6f25"/>
                <w:id w:val="641552227"/>
                <w:dataBinding w:xpath="/elements/element[@objid='be1bd032-2b3c-4492-a4bf-68ee847d6f2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blockType variable</w:t>
                </w:r>
              </w:sdtContent>
            </w:sdt>
          </w:p>
        </w:tc>
      </w:tr>
      <w:tr w:rsidR="00420066" w14:paraId="162DA9F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CFF09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76845794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b9e77c2-03ba-4d2f-b30c-fa56df1acc20"/>
                <w:id w:val="-1838229130"/>
                <w:dataBinding w:xpath="/elements/element[@objid='0b9e77c2-03ba-4d2f-b30c-fa56df1acc20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getBinNumber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0EC0D164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b9e77c2-03ba-4d2f-b30c-fa56df1acc20"/>
                <w:id w:val="-260376436"/>
                <w:dataBinding w:xpath="/elements/element[@objid='0b9e77c2-03ba-4d2f-b30c-fa56df1acc20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binNumber variable</w:t>
                </w:r>
              </w:sdtContent>
            </w:sdt>
          </w:p>
        </w:tc>
      </w:tr>
      <w:tr w:rsidR="00420066" w14:paraId="11D35F63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F45BE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203911528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a8104f0a-6bad-4634-8a47-6040e3a8cbbf"/>
                <w:id w:val="-1355570891"/>
                <w:dataBinding w:xpath="/elements/element[@objid='a8104f0a-6bad-4634-8a47-6040e3a8cbbf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getCellWidth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40838D5F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8104f0a-6bad-4634-8a47-6040e3a8cbbf"/>
                <w:id w:val="-611822444"/>
                <w:dataBinding w:xpath="/elements/element[@objid='a8104f0a-6bad-4634-8a47-6040e3a8cbbf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cellWidth variable</w:t>
                </w:r>
              </w:sdtContent>
            </w:sdt>
          </w:p>
        </w:tc>
      </w:tr>
      <w:tr w:rsidR="00420066" w14:paraId="264523D4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FF25B0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379678907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10c2d8f6-5a5f-4851-84b8-25476e549c68"/>
                <w:id w:val="353466556"/>
                <w:dataBinding w:xpath="/elements/element[@objid='10c2d8f6-5a5f-4851-84b8-25476e549c68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getCellHeight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7B55D123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10c2d8f6-5a5f-4851-84b8-25476e549c68"/>
                <w:id w:val="488827756"/>
                <w:dataBinding w:xpath="/elements/element[@objid='10c2d8f6-5a5f-4851-84b8-25476e549c68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cellHeight variable</w:t>
                </w:r>
              </w:sdtContent>
            </w:sdt>
          </w:p>
        </w:tc>
      </w:tr>
      <w:tr w:rsidR="00420066" w14:paraId="609C432E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C3616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142551778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2b71dd5a-6487-43dc-8a4f-8a1d9e304c82"/>
                <w:id w:val="1848517026"/>
                <w:dataBinding w:xpath="/elements/element[@objid='2b71dd5a-6487-43dc-8a4f-8a1d9e304c8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getBlockWidth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4933BB10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2b71dd5a-6487-43dc-8a4f-8a1d9e304c82"/>
                <w:id w:val="-1567019504"/>
                <w:dataBinding w:xpath="/elements/element[@objid='2b71dd5a-6487-43dc-8a4f-8a1d9e304c8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blockWidth variable</w:t>
                </w:r>
              </w:sdtContent>
            </w:sdt>
          </w:p>
        </w:tc>
      </w:tr>
      <w:tr w:rsidR="00420066" w14:paraId="0CFF746C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CA2AE7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1578861498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2328c3cd-64f2-463b-8b09-f112f32f2ed7"/>
                <w:id w:val="-823434002"/>
                <w:dataBinding w:xpath="/elements/element[@objid='2328c3cd-64f2-463b-8b09-f112f32f2ed7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getBlockHeight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7DCCF0A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2328c3cd-64f2-463b-8b09-f112f32f2ed7"/>
                <w:id w:val="1634514872"/>
                <w:dataBinding w:xpath="/elements/element[@objid='2328c3cd-64f2-463b-8b09-f112f32f2ed7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blockHeight variable</w:t>
                </w:r>
              </w:sdtContent>
            </w:sdt>
          </w:p>
        </w:tc>
      </w:tr>
      <w:tr w:rsidR="00420066" w14:paraId="0DF3F0E1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21925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20717156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362a3bfc-1956-4e8c-9f2a-7ad926505635"/>
                <w:id w:val="-423577784"/>
                <w:dataBinding w:xpath="/elements/element[@objid='362a3bfc-1956-4e8c-9f2a-7ad92650563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getWidth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A2B65FA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362a3bfc-1956-4e8c-9f2a-7ad926505635"/>
                <w:id w:val="-1651515105"/>
                <w:dataBinding w:xpath="/elements/element[@objid='362a3bfc-1956-4e8c-9f2a-7ad92650563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width variable</w:t>
                </w:r>
              </w:sdtContent>
            </w:sdt>
          </w:p>
        </w:tc>
      </w:tr>
      <w:tr w:rsidR="00420066" w14:paraId="24C21E7C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C9F09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114789387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2c0e4d77-6f7d-4aab-8e1b-d9e3c2c5842d"/>
                <w:id w:val="-387731571"/>
                <w:dataBinding w:xpath="/elements/element[@objid='2c0e4d77-6f7d-4aab-8e1b-d9e3c2c5842d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getHeight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7C1DF80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2c0e4d77-6f7d-4aab-8e1b-d9e3c2c5842d"/>
                <w:id w:val="193191233"/>
                <w:dataBinding w:xpath="/elements/element[@objid='2c0e4d77-6f7d-4aab-8e1b-d9e3c2c5842d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height variable</w:t>
                </w:r>
              </w:sdtContent>
            </w:sdt>
          </w:p>
        </w:tc>
      </w:tr>
    </w:tbl>
    <w:p w14:paraId="46183604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5</w:t>
      </w:r>
      <w:r>
        <w:fldChar w:fldCharType="end"/>
      </w:r>
      <w:r>
        <w:t> Operations of Class "HOGParam"</w:t>
      </w:r>
    </w:p>
    <w:p w14:paraId="301C4FB3" w14:textId="77777777" w:rsidR="00520160" w:rsidRDefault="00520160" w:rsidP="006F3B2D"/>
    <w:p w14:paraId="1F7D43EA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554"/>
        <w:gridCol w:w="5498"/>
      </w:tblGrid>
      <w:tr w:rsidR="00420066" w14:paraId="0340287F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DD0F6C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20A55F27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31B599C8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E54FF" w14:textId="6A6F1EC5" w:rsidR="00420066" w:rsidRDefault="00422E90" w:rsidP="00420066">
            <w:sdt>
              <w:sdtPr>
                <w:alias w:val="Attribute ATTRIBUTE Name"/>
                <w:tag w:val="b7c62ec1-a509-4fc4-be44-666546be5c62"/>
                <w:id w:val="-2129377870"/>
                <w:dataBinding w:xpath="/elements/element[@objid='b7c62ec1-a509-4fc4-be44-666546be5c62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nBin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b7c62ec1-a509-4fc4-be44-666546be5c62"/>
                <w:id w:val="156900178"/>
                <w:dataBinding w:xpath="/elements/element[@objid='b7c62ec1-a509-4fc4-be44-666546be5c62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b7c62ec1-a509-4fc4-be44-666546be5c62"/>
                <w:id w:val="1502083032"/>
                <w:dataBinding w:xpath="/elements/element[@objid='b7c62ec1-a509-4fc4-be44-666546be5c62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2045712378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70EF91B4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b7c62ec1-a509-4fc4-be44-666546be5c62"/>
                <w:id w:val="805439467"/>
                <w:dataBinding w:xpath="/elements/element[@objid='b7c62ec1-a509-4fc4-be44-666546be5c62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number of bins for creating histogram</w:t>
                </w:r>
              </w:sdtContent>
            </w:sdt>
          </w:p>
        </w:tc>
      </w:tr>
      <w:tr w:rsidR="00420066" w14:paraId="742EA9E5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D95D02" w14:textId="77777777" w:rsidR="00420066" w:rsidRDefault="00422E90" w:rsidP="00420066">
            <w:sdt>
              <w:sdtPr>
                <w:alias w:val="Attribute ATTRIBUTE Name"/>
                <w:tag w:val="681f3204-c6bd-47af-8682-b4ad2bd1b0e6"/>
                <w:id w:val="429020638"/>
                <w:dataBinding w:xpath="/elements/element[@objid='681f3204-c6bd-47af-8682-b4ad2bd1b0e6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cellWidth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681f3204-c6bd-47af-8682-b4ad2bd1b0e6"/>
                <w:id w:val="-1957631016"/>
                <w:dataBinding w:xpath="/elements/element[@objid='681f3204-c6bd-47af-8682-b4ad2bd1b0e6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681f3204-c6bd-47af-8682-b4ad2bd1b0e6"/>
                <w:id w:val="860856253"/>
                <w:dataBinding w:xpath="/elements/element[@objid='681f3204-c6bd-47af-8682-b4ad2bd1b0e6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83364546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13D1D6EB" w14:textId="4F43916B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681f3204-c6bd-47af-8682-b4ad2bd1b0e6"/>
                <w:id w:val="2124262235"/>
                <w:dataBinding w:xpath="/elements/element[@objid='681f3204-c6bd-47af-8682-b4ad2bd1b0e6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width of each cell</w:t>
                </w:r>
              </w:sdtContent>
            </w:sdt>
          </w:p>
        </w:tc>
      </w:tr>
      <w:tr w:rsidR="00420066" w14:paraId="140772A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389CB2" w14:textId="77777777" w:rsidR="00420066" w:rsidRDefault="00422E90" w:rsidP="00420066">
            <w:sdt>
              <w:sdtPr>
                <w:alias w:val="Attribute ATTRIBUTE Name"/>
                <w:tag w:val="1a3830ea-46ea-4e57-ace4-07b3adb5ca1e"/>
                <w:id w:val="518047200"/>
                <w:dataBinding w:xpath="/elements/element[@objid='1a3830ea-46ea-4e57-ace4-07b3adb5ca1e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cellHeight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1a3830ea-46ea-4e57-ace4-07b3adb5ca1e"/>
                <w:id w:val="-2142332193"/>
                <w:dataBinding w:xpath="/elements/element[@objid='1a3830ea-46ea-4e57-ace4-07b3adb5ca1e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1a3830ea-46ea-4e57-ace4-07b3adb5ca1e"/>
                <w:id w:val="-946162471"/>
                <w:dataBinding w:xpath="/elements/element[@objid='1a3830ea-46ea-4e57-ace4-07b3adb5ca1e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06337237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3FE01EB9" w14:textId="5EB43D75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1a3830ea-46ea-4e57-ace4-07b3adb5ca1e"/>
                <w:id w:val="-1653442381"/>
                <w:dataBinding w:xpath="/elements/element[@objid='1a3830ea-46ea-4e57-ace4-07b3adb5ca1e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height of each cell</w:t>
                </w:r>
              </w:sdtContent>
            </w:sdt>
          </w:p>
        </w:tc>
      </w:tr>
      <w:tr w:rsidR="00420066" w14:paraId="4D715799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73E05" w14:textId="77777777" w:rsidR="00420066" w:rsidRDefault="00422E90" w:rsidP="00420066">
            <w:sdt>
              <w:sdtPr>
                <w:alias w:val="Attribute ATTRIBUTE Name"/>
                <w:tag w:val="5bce7051-7d4e-4695-aee9-e0af3a111261"/>
                <w:id w:val="-1217894740"/>
                <w:dataBinding w:xpath="/elements/element[@objid='5bce7051-7d4e-4695-aee9-e0af3a111261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blockWidth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5bce7051-7d4e-4695-aee9-e0af3a111261"/>
                <w:id w:val="946123101"/>
                <w:dataBinding w:xpath="/elements/element[@objid='5bce7051-7d4e-4695-aee9-e0af3a111261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5bce7051-7d4e-4695-aee9-e0af3a111261"/>
                <w:id w:val="-1915146717"/>
                <w:dataBinding w:xpath="/elements/element[@objid='5bce7051-7d4e-4695-aee9-e0af3a111261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06422123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02A34A98" w14:textId="12F71301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5bce7051-7d4e-4695-aee9-e0af3a111261"/>
                <w:id w:val="1647239486"/>
                <w:dataBinding w:xpath="/elements/element[@objid='5bce7051-7d4e-4695-aee9-e0af3a111261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width of each block</w:t>
                </w:r>
              </w:sdtContent>
            </w:sdt>
          </w:p>
        </w:tc>
      </w:tr>
      <w:tr w:rsidR="00420066" w14:paraId="4BB24596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3A7323" w14:textId="77777777" w:rsidR="00420066" w:rsidRDefault="00422E90" w:rsidP="00420066">
            <w:sdt>
              <w:sdtPr>
                <w:alias w:val="Attribute ATTRIBUTE Name"/>
                <w:tag w:val="454dbf0a-1c3a-4f4d-b874-366c4c0aff83"/>
                <w:id w:val="1686629294"/>
                <w:dataBinding w:xpath="/elements/element[@objid='454dbf0a-1c3a-4f4d-b874-366c4c0aff83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blockHeight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454dbf0a-1c3a-4f4d-b874-366c4c0aff83"/>
                <w:id w:val="-469979671"/>
                <w:dataBinding w:xpath="/elements/element[@objid='454dbf0a-1c3a-4f4d-b874-366c4c0aff83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454dbf0a-1c3a-4f4d-b874-366c4c0aff83"/>
                <w:id w:val="806443149"/>
                <w:dataBinding w:xpath="/elements/element[@objid='454dbf0a-1c3a-4f4d-b874-366c4c0aff83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853988487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2D5FB512" w14:textId="6A5FDC68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454dbf0a-1c3a-4f4d-b874-366c4c0aff83"/>
                <w:id w:val="280543572"/>
                <w:dataBinding w:xpath="/elements/element[@objid='454dbf0a-1c3a-4f4d-b874-366c4c0aff83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height of each block</w:t>
                </w:r>
              </w:sdtContent>
            </w:sdt>
          </w:p>
        </w:tc>
      </w:tr>
      <w:tr w:rsidR="00420066" w14:paraId="190EF169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24615D" w14:textId="77777777" w:rsidR="00420066" w:rsidRDefault="00422E90" w:rsidP="00420066">
            <w:sdt>
              <w:sdtPr>
                <w:alias w:val="Attribute ATTRIBUTE Name"/>
                <w:tag w:val="694ef3cb-17fa-4a08-8ab6-0222c2e41029"/>
                <w:id w:val="244842262"/>
                <w:dataBinding w:xpath="/elements/element[@objid='694ef3cb-17fa-4a08-8ab6-0222c2e41029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maskType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694ef3cb-17fa-4a08-8ab6-0222c2e41029"/>
                <w:id w:val="1500320174"/>
                <w:dataBinding w:xpath="/elements/element[@objid='694ef3cb-17fa-4a08-8ab6-0222c2e41029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694ef3cb-17fa-4a08-8ab6-0222c2e41029"/>
                <w:id w:val="-1754423426"/>
                <w:dataBinding w:xpath="/elements/element[@objid='694ef3cb-17fa-4a08-8ab6-0222c2e41029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9924917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3BB7E668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694ef3cb-17fa-4a08-8ab6-0222c2e41029"/>
                <w:id w:val="103313120"/>
                <w:dataBinding w:xpath="/elements/element[@objid='694ef3cb-17fa-4a08-8ab6-0222c2e41029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type of the mask to calculate gradients</w:t>
                </w:r>
              </w:sdtContent>
            </w:sdt>
          </w:p>
        </w:tc>
      </w:tr>
      <w:tr w:rsidR="00420066" w14:paraId="6E1256CD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500383" w14:textId="77777777" w:rsidR="00420066" w:rsidRDefault="00422E90" w:rsidP="00420066">
            <w:sdt>
              <w:sdtPr>
                <w:alias w:val="Attribute ATTRIBUTE Name"/>
                <w:tag w:val="a36affb6-b7fc-44ee-8f3c-7dd81a72dcbc"/>
                <w:id w:val="-464738892"/>
                <w:dataBinding w:xpath="/elements/element[@objid='a36affb6-b7fc-44ee-8f3c-7dd81a72dcbc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width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a36affb6-b7fc-44ee-8f3c-7dd81a72dcbc"/>
                <w:id w:val="1474948666"/>
                <w:dataBinding w:xpath="/elements/element[@objid='a36affb6-b7fc-44ee-8f3c-7dd81a72dcbc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a36affb6-b7fc-44ee-8f3c-7dd81a72dcbc"/>
                <w:id w:val="-1921626492"/>
                <w:dataBinding w:xpath="/elements/element[@objid='a36affb6-b7fc-44ee-8f3c-7dd81a72dcbc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91735525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31A3A589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a36affb6-b7fc-44ee-8f3c-7dd81a72dcbc"/>
                <w:id w:val="-503672677"/>
                <w:dataBinding w:xpath="/elements/element[@objid='a36affb6-b7fc-44ee-8f3c-7dd81a72dcbc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number of pixels for the width of each image</w:t>
                </w:r>
              </w:sdtContent>
            </w:sdt>
          </w:p>
        </w:tc>
      </w:tr>
      <w:tr w:rsidR="00420066" w14:paraId="6C5E03BE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98F51A" w14:textId="77777777" w:rsidR="00420066" w:rsidRDefault="00422E90" w:rsidP="00420066">
            <w:sdt>
              <w:sdtPr>
                <w:alias w:val="Attribute ATTRIBUTE Name"/>
                <w:tag w:val="1567a170-ded2-41c4-b37e-0da7a0bc013c"/>
                <w:id w:val="-527405705"/>
                <w:dataBinding w:xpath="/elements/element[@objid='1567a170-ded2-41c4-b37e-0da7a0bc013c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height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1567a170-ded2-41c4-b37e-0da7a0bc013c"/>
                <w:id w:val="-867674984"/>
                <w:dataBinding w:xpath="/elements/element[@objid='1567a170-ded2-41c4-b37e-0da7a0bc013c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1567a170-ded2-41c4-b37e-0da7a0bc013c"/>
                <w:id w:val="-1522383181"/>
                <w:dataBinding w:xpath="/elements/element[@objid='1567a170-ded2-41c4-b37e-0da7a0bc013c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72590199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16FFBF63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1567a170-ded2-41c4-b37e-0da7a0bc013c"/>
                <w:id w:val="756949846"/>
                <w:dataBinding w:xpath="/elements/element[@objid='1567a170-ded2-41c4-b37e-0da7a0bc013c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number of pixels for the height of each image</w:t>
                </w:r>
              </w:sdtContent>
            </w:sdt>
          </w:p>
        </w:tc>
      </w:tr>
      <w:tr w:rsidR="00420066" w14:paraId="039670D1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7480" w14:textId="77777777" w:rsidR="00420066" w:rsidRDefault="00422E90" w:rsidP="00420066">
            <w:sdt>
              <w:sdtPr>
                <w:alias w:val="Attribute ATTRIBUTE Name"/>
                <w:tag w:val="2431e5cd-9c1a-469a-8f16-9c9775f7bd92"/>
                <w:id w:val="-458957320"/>
                <w:dataBinding w:xpath="/elements/element[@objid='2431e5cd-9c1a-469a-8f16-9c9775f7bd92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blockType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2431e5cd-9c1a-469a-8f16-9c9775f7bd92"/>
                <w:id w:val="-773168468"/>
                <w:dataBinding w:xpath="/elements/element[@objid='2431e5cd-9c1a-469a-8f16-9c9775f7bd92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2431e5cd-9c1a-469a-8f16-9c9775f7bd92"/>
                <w:id w:val="-895747693"/>
                <w:dataBinding w:xpath="/elements/element[@objid='2431e5cd-9c1a-469a-8f16-9c9775f7bd92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Enumeration ATTRIBUTE Name"/>
                <w:tag w:val="cf22af6c-1565-40d4-9531-dbb6818406b1"/>
                <w:id w:val="-248590051"/>
                <w:dataBinding w:xpath="/elements/element[@objid='cf22af6c-1565-40d4-9531-dbb6818406b1']/content[@alias='Enumeration ATTRIBUTE Name']" w:storeItemID="{D35B6978-45B9-4860-8E6E-EDB6F017D2CB}"/>
                <w:text w:multiLine="1"/>
              </w:sdtPr>
              <w:sdtEndPr/>
              <w:sdtContent>
                <w:r w:rsidR="00420066">
                  <w:t>BlockType</w:t>
                </w:r>
              </w:sdtContent>
            </w:sdt>
          </w:p>
        </w:tc>
        <w:tc>
          <w:tcPr>
            <w:tcW w:w="0" w:type="auto"/>
          </w:tcPr>
          <w:p w14:paraId="57FC42AB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2431e5cd-9c1a-469a-8f16-9c9775f7bd92"/>
                <w:id w:val="-1240853752"/>
                <w:dataBinding w:xpath="/elements/element[@objid='2431e5cd-9c1a-469a-8f16-9c9775f7bd92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shape of the block</w:t>
                </w:r>
              </w:sdtContent>
            </w:sdt>
          </w:p>
        </w:tc>
      </w:tr>
    </w:tbl>
    <w:p w14:paraId="3D72BB79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6</w:t>
      </w:r>
      <w:r>
        <w:fldChar w:fldCharType="end"/>
      </w:r>
      <w:r>
        <w:t> Attributes of Class "HOGParam"</w:t>
      </w:r>
    </w:p>
    <w:p w14:paraId="492A41E5" w14:textId="77777777" w:rsidR="00520160" w:rsidRDefault="00520160" w:rsidP="006F3B2D"/>
    <w:p w14:paraId="752ECD0C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1300"/>
        <w:gridCol w:w="1755"/>
        <w:gridCol w:w="5997"/>
      </w:tblGrid>
      <w:tr w:rsidR="00420066" w14:paraId="1340BD6C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ED79D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03F286E5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0" w:type="auto"/>
          </w:tcPr>
          <w:p w14:paraId="0A2D9F30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613842C9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AF8890" w14:textId="77777777" w:rsidR="00420066" w:rsidRDefault="00422E90" w:rsidP="00420066">
            <w:sdt>
              <w:sdtPr>
                <w:alias w:val="Enumeration ATTRIBUTE Name"/>
                <w:tag w:val="cf22af6c-1565-40d4-9531-dbb6818406b1"/>
                <w:id w:val="1999994007"/>
                <w:dataBinding w:xpath="/elements/element[@objid='cf22af6c-1565-40d4-9531-dbb6818406b1']/content[@alias='Enumeration ATTRIBUTE Name']" w:storeItemID="{D35B6978-45B9-4860-8E6E-EDB6F017D2CB}"/>
                <w:text w:multiLine="1"/>
              </w:sdtPr>
              <w:sdtEndPr/>
              <w:sdtContent>
                <w:r w:rsidR="00420066">
                  <w:t>BlockType</w:t>
                </w:r>
              </w:sdtContent>
            </w:sdt>
          </w:p>
        </w:tc>
        <w:tc>
          <w:tcPr>
            <w:tcW w:w="0" w:type="auto"/>
          </w:tcPr>
          <w:p w14:paraId="2A16DC39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EnumerationLiteral ATTRIBUTE Name"/>
                <w:tag w:val="1e0ad2c7-f426-4598-a12a-6068d0edb31d"/>
                <w:id w:val="273680625"/>
                <w:dataBinding w:xpath="/elements/element[@objid='1e0ad2c7-f426-4598-a12a-6068d0edb31d']/content[@alias='EnumerationLiteral ATTRIBUTE Name']" w:storeItemID="{D35B6978-45B9-4860-8E6E-EDB6F017D2CB}"/>
                <w:text w:multiLine="1"/>
              </w:sdtPr>
              <w:sdtEndPr/>
              <w:sdtContent>
                <w:r w:rsidR="00420066">
                  <w:t>RADIAL</w:t>
                </w:r>
              </w:sdtContent>
            </w:sdt>
          </w:p>
          <w:p w14:paraId="4A0B3D5D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EnumerationLiteral ATTRIBUTE Name"/>
                <w:tag w:val="c350f3eb-af61-4e60-bba3-eaf58fa6969f"/>
                <w:id w:val="1280223233"/>
                <w:dataBinding w:xpath="/elements/element[@objid='c350f3eb-af61-4e60-bba3-eaf58fa6969f']/content[@alias='EnumerationLiteral ATTRIBUTE Name']" w:storeItemID="{D35B6978-45B9-4860-8E6E-EDB6F017D2CB}"/>
                <w:text w:multiLine="1"/>
              </w:sdtPr>
              <w:sdtEndPr/>
              <w:sdtContent>
                <w:r w:rsidR="00420066">
                  <w:t>RECTANGULAR</w:t>
                </w:r>
              </w:sdtContent>
            </w:sdt>
          </w:p>
        </w:tc>
        <w:tc>
          <w:tcPr>
            <w:tcW w:w="0" w:type="auto"/>
          </w:tcPr>
          <w:p w14:paraId="2C3DFDA4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Enumeration NOTE description 0"/>
                <w:tag w:val="cf22af6c-1565-40d4-9531-dbb6818406b1"/>
                <w:id w:val="-1890260036"/>
                <w:dataBinding w:xpath="/elements/element[@objid='cf22af6c-1565-40d4-9531-dbb6818406b1']/content[@alias='Enumeration NOTE description 0']" w:storeItemID="{D35B6978-45B9-4860-8E6E-EDB6F017D2CB}"/>
                <w:text w:multiLine="1"/>
              </w:sdtPr>
              <w:sdtEndPr/>
              <w:sdtContent>
                <w:r w:rsidR="00420066">
                  <w:t>BlockType contains two type, RADIAL and RECTANGULAR</w:t>
                </w:r>
              </w:sdtContent>
            </w:sdt>
          </w:p>
        </w:tc>
      </w:tr>
    </w:tbl>
    <w:p w14:paraId="4666FA6D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7</w:t>
      </w:r>
      <w:r>
        <w:fldChar w:fldCharType="end"/>
      </w:r>
      <w:r>
        <w:t> Owned Enumerations of Class "HOGParam"</w:t>
      </w:r>
    </w:p>
    <w:p w14:paraId="4C59B85C" w14:textId="77777777" w:rsidR="00520160" w:rsidRDefault="00520160" w:rsidP="006F3B2D"/>
    <w:p w14:paraId="29026D07" w14:textId="77777777" w:rsidR="00520160" w:rsidRPr="00EA58DD" w:rsidRDefault="00520160" w:rsidP="006F3B2D"/>
    <w:p w14:paraId="77A20687" w14:textId="77777777" w:rsidR="00420066" w:rsidRDefault="00420066" w:rsidP="00420066">
      <w:pPr>
        <w:pStyle w:val="2"/>
      </w:pPr>
      <w:bookmarkStart w:id="27" w:name="_Toc410005057"/>
      <w:r>
        <w:lastRenderedPageBreak/>
        <w:t>Class "</w:t>
      </w:r>
      <w:sdt>
        <w:sdtPr>
          <w:alias w:val="Class ATTRIBUTE Name"/>
          <w:tag w:val="77b78d4d-6afc-4bc3-b438-316a59622fd8"/>
          <w:id w:val="168693882"/>
          <w:dataBinding w:xpath="/elements/element[@objid='77b78d4d-6afc-4bc3-b438-316a59622fd8']/content[@alias='Class ATTRIBUTE Name']" w:storeItemID="{D35B6978-45B9-4860-8E6E-EDB6F017D2CB}"/>
          <w:text w:multiLine="1"/>
        </w:sdtPr>
        <w:sdtEndPr/>
        <w:sdtContent>
          <w:r>
            <w:t>HOG</w:t>
          </w:r>
        </w:sdtContent>
      </w:sdt>
      <w:r>
        <w:t>"</w:t>
      </w:r>
      <w:bookmarkEnd w:id="27"/>
    </w:p>
    <w:p w14:paraId="1DE16E91" w14:textId="2609129D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1834183153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-1816321335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3f901274-58e3-42e4-98b3-df441014db6d">
        <w:r>
          <w:rPr>
            <w:rStyle w:val="af2"/>
          </w:rPr>
          <w:t>HOG</w:t>
        </w:r>
      </w:hyperlink>
    </w:p>
    <w:p w14:paraId="6C5B7E86" w14:textId="77777777" w:rsidR="00420066" w:rsidRDefault="00420066" w:rsidP="00420066">
      <w:pPr>
        <w:pStyle w:val="Texte"/>
      </w:pPr>
      <w:r>
        <w:t xml:space="preserve">Inherits from: </w:t>
      </w:r>
      <w:hyperlink w:anchor="_cc4ac9ce-f533-4988-a291-00d126112807">
        <w:r>
          <w:rPr>
            <w:rStyle w:val="af2"/>
          </w:rPr>
          <w:t>Sample</w:t>
        </w:r>
      </w:hyperlink>
    </w:p>
    <w:p w14:paraId="0D11D052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-630701062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7F719428" w14:textId="77777777" w:rsidR="00420066" w:rsidRDefault="00422E90" w:rsidP="00420066">
      <w:sdt>
        <w:sdtPr>
          <w:alias w:val="Class NOTE description 0"/>
          <w:tag w:val="77b78d4d-6afc-4bc3-b438-316a59622fd8"/>
          <w:id w:val="753099175"/>
          <w:dataBinding w:xpath="/elements/element[@objid='77b78d4d-6afc-4bc3-b438-316a59622fd8']/content[@alias='Class NOTE description 0']" w:storeItemID="{D35B6978-45B9-4860-8E6E-EDB6F017D2CB}"/>
          <w:text w:multiLine="1"/>
        </w:sdtPr>
        <w:sdtEndPr/>
        <w:sdtContent>
          <w:r w:rsidR="00420066">
            <w:t>This class implements the operations involved in HOG, and create arrays of pixel's data of each stage.</w:t>
          </w:r>
        </w:sdtContent>
      </w:sdt>
    </w:p>
    <w:p w14:paraId="3281E203" w14:textId="77777777" w:rsidR="00520160" w:rsidRDefault="00520160" w:rsidP="00420066">
      <w:pPr>
        <w:pStyle w:val="af4"/>
      </w:pPr>
    </w:p>
    <w:p w14:paraId="10CA58C2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4</w:t>
      </w:r>
      <w:r>
        <w:fldChar w:fldCharType="end"/>
      </w:r>
      <w:r>
        <w:t xml:space="preserve"> HOG </w:t>
      </w:r>
    </w:p>
    <w:p w14:paraId="3DBBD0D6" w14:textId="0ADFF74A" w:rsidR="00420066" w:rsidRDefault="00420066" w:rsidP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39D8FF0F" wp14:editId="12881D7D">
            <wp:extent cx="5715000" cy="6191250"/>
            <wp:effectExtent l="0" t="0" r="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578112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8FE4" w14:textId="1B64C692" w:rsidR="00420066" w:rsidRDefault="00420066" w:rsidP="00420066">
      <w:pPr>
        <w:pStyle w:val="Image"/>
        <w:jc w:val="center"/>
      </w:pPr>
    </w:p>
    <w:p w14:paraId="3BC850C0" w14:textId="77777777" w:rsidR="00520160" w:rsidRPr="00520160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696"/>
        <w:gridCol w:w="3356"/>
      </w:tblGrid>
      <w:tr w:rsidR="00420066" w14:paraId="39A9B0EF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BDC65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05B2DBDF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77C4B05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F5A022" w14:textId="77777777" w:rsidR="00420066" w:rsidRDefault="00422E90" w:rsidP="00420066">
            <w:sdt>
              <w:sdtPr>
                <w:alias w:val="Operation ATTRIBUTE Name"/>
                <w:tag w:val="8c39ea43-b153-44c8-a0de-ff4ed52b57c0"/>
                <w:id w:val="693812628"/>
                <w:dataBinding w:xpath="/elements/element[@objid='8c39ea43-b153-44c8-a0de-ff4ed52b57c0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HOG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30D13F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8c39ea43-b153-44c8-a0de-ff4ed52b57c0"/>
                <w:id w:val="1219323421"/>
                <w:dataBinding w:xpath="/elements/element[@objid='8c39ea43-b153-44c8-a0de-ff4ed52b57c0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initialize HOG instance with default parameter setting</w:t>
                </w:r>
              </w:sdtContent>
            </w:sdt>
          </w:p>
        </w:tc>
      </w:tr>
      <w:tr w:rsidR="00420066" w14:paraId="0608F06F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EEFB9" w14:textId="77777777" w:rsidR="00420066" w:rsidRDefault="00422E90" w:rsidP="00420066">
            <w:sdt>
              <w:sdtPr>
                <w:alias w:val="Operation ATTRIBUTE Name"/>
                <w:tag w:val="3a55e97d-ae30-433e-b3cd-9ccecda51f65"/>
                <w:id w:val="-1319961645"/>
                <w:dataBinding w:xpath="/elements/element[@objid='3a55e97d-ae30-433e-b3cd-9ccecda51f6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HOG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a405e1e8-85cc-4d4a-b285-26666588a718"/>
                <w:id w:val="1169209180"/>
                <w:dataBinding w:xpath="/elements/element[@objid='a405e1e8-85cc-4d4a-b285-26666588a718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a405e1e8-85cc-4d4a-b285-26666588a718"/>
                <w:id w:val="-1166168265"/>
                <w:dataBinding w:xpath="/elements/element[@objid='a405e1e8-85cc-4d4a-b285-26666588a718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initHogParam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b30f2d3b-3dd3-4928-8c2e-210cde6bac4c"/>
                <w:id w:val="978660029"/>
                <w:dataBinding w:xpath="/elements/element[@objid='b30f2d3b-3dd3-4928-8c2e-210cde6bac4c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HOGParam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3646398c-5116-4065-8315-9c17e9b87b28"/>
                <w:id w:val="-752660306"/>
                <w:dataBinding w:xpath="/elements/element[@objid='3646398c-5116-4065-8315-9c17e9b87b28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646398c-5116-4065-8315-9c17e9b87b28"/>
                <w:id w:val="1861003975"/>
                <w:dataBinding w:xpath="/elements/element[@objid='3646398c-5116-4065-8315-9c17e9b87b28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file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7971b085-1202-4f6f-9b36-9d807a20f4c0"/>
                <w:id w:val="-70813685"/>
                <w:dataBinding w:xpath="/elements/element[@objid='7971b085-1202-4f6f-9b36-9d807a20f4c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File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052F638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3a55e97d-ae30-433e-b3cd-9ccecda51f65"/>
                <w:id w:val="-2003272799"/>
                <w:dataBinding w:xpath="/elements/element[@objid='3a55e97d-ae30-433e-b3cd-9ccecda51f6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initialize HOG instance with certain parameter setting</w:t>
                </w:r>
              </w:sdtContent>
            </w:sdt>
          </w:p>
        </w:tc>
      </w:tr>
      <w:tr w:rsidR="00420066" w14:paraId="7438D7F2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C7804" w14:textId="77777777" w:rsidR="00420066" w:rsidRDefault="00422E90" w:rsidP="00420066">
            <w:sdt>
              <w:sdtPr>
                <w:alias w:val="Operation ATTRIBUTE Name"/>
                <w:tag w:val="4abb6a2c-7594-4b04-beb5-f3b3ebd56524"/>
                <w:id w:val="1010568609"/>
                <w:dataBinding w:xpath="/elements/element[@objid='4abb6a2c-7594-4b04-beb5-f3b3ebd56524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HOG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86c7d622-08d5-4242-b12e-8c7035e607ca"/>
                <w:id w:val="686019677"/>
                <w:dataBinding w:xpath="/elements/element[@objid='86c7d622-08d5-4242-b12e-8c7035e607c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86c7d622-08d5-4242-b12e-8c7035e607ca"/>
                <w:id w:val="1590422706"/>
                <w:dataBinding w:xpath="/elements/element[@objid='86c7d622-08d5-4242-b12e-8c7035e607ca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initHogParam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b30f2d3b-3dd3-4928-8c2e-210cde6bac4c"/>
                <w:id w:val="-545456615"/>
                <w:dataBinding w:xpath="/elements/element[@objid='b30f2d3b-3dd3-4928-8c2e-210cde6bac4c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HOGParam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1c9a2ce7-0da2-425e-8bb8-6427743a122f"/>
                <w:id w:val="1815758525"/>
                <w:dataBinding w:xpath="/elements/element[@objid='1c9a2ce7-0da2-425e-8bb8-6427743a122f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1c9a2ce7-0da2-425e-8bb8-6427743a122f"/>
                <w:id w:val="652642803"/>
                <w:dataBinding w:xpath="/elements/element[@objid='1c9a2ce7-0da2-425e-8bb8-6427743a122f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initImg</w:t>
                </w:r>
              </w:sdtContent>
            </w:sdt>
            <w:r w:rsidR="00420066">
              <w:t xml:space="preserve"> )</w:t>
            </w:r>
          </w:p>
        </w:tc>
        <w:tc>
          <w:tcPr>
            <w:tcW w:w="0" w:type="auto"/>
          </w:tcPr>
          <w:p w14:paraId="3394F2F1" w14:textId="77777777" w:rsidR="00420066" w:rsidRDefault="00420066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066" w14:paraId="613C4901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15B4C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-2019841003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9b35e5b-b180-4533-988b-28a8ed17d2e9"/>
                <w:id w:val="41884355"/>
                <w:dataBinding w:xpath="/elements/element[@objid='09b35e5b-b180-4533-988b-28a8ed17d2e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getHistogram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bd3caddd-c9eb-4d82-8b37-681eb218b98a"/>
                <w:id w:val="-375848493"/>
                <w:dataBinding w:xpath="/elements/element[@objid='bd3caddd-c9eb-4d82-8b37-681eb218b98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bd3caddd-c9eb-4d82-8b37-681eb218b98a"/>
                <w:id w:val="956458123"/>
                <w:dataBinding w:xpath="/elements/element[@objid='bd3caddd-c9eb-4d82-8b37-681eb218b98a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i_start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93507988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41da4c3e-2877-40d3-a72b-ae281aa8e57e"/>
                <w:id w:val="848219430"/>
                <w:dataBinding w:xpath="/elements/element[@objid='41da4c3e-2877-40d3-a72b-ae281aa8e57e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41da4c3e-2877-40d3-a72b-ae281aa8e57e"/>
                <w:id w:val="-1718266831"/>
                <w:dataBinding w:xpath="/elements/element[@objid='41da4c3e-2877-40d3-a72b-ae281aa8e57e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j_start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70383113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0d445edf-d976-42e6-a26a-50ae57125b32"/>
                <w:id w:val="329650430"/>
                <w:dataBinding w:xpath="/elements/element[@objid='0d445edf-d976-42e6-a26a-50ae57125b3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0d445edf-d976-42e6-a26a-50ae57125b32"/>
                <w:id w:val="673615369"/>
                <w:dataBinding w:xpath="/elements/element[@objid='0d445edf-d976-42e6-a26a-50ae57125b3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end_i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49028837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f5c996a7-52ee-4d6d-b76f-929ec90e2b6b"/>
                <w:id w:val="1762713559"/>
                <w:dataBinding w:xpath="/elements/element[@objid='f5c996a7-52ee-4d6d-b76f-929ec90e2b6b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5c996a7-52ee-4d6d-b76f-929ec90e2b6b"/>
                <w:id w:val="-1487625916"/>
                <w:dataBinding w:xpath="/elements/element[@objid='f5c996a7-52ee-4d6d-b76f-929ec90e2b6b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end_j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3067106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BD83A2A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9b35e5b-b180-4533-988b-28a8ed17d2e9"/>
                <w:id w:val="1532846052"/>
                <w:dataBinding w:xpath="/elements/element[@objid='09b35e5b-b180-4533-988b-28a8ed17d2e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calculate the histogram of a block and return a double array</w:t>
                </w:r>
              </w:sdtContent>
            </w:sdt>
          </w:p>
        </w:tc>
      </w:tr>
      <w:tr w:rsidR="00420066" w14:paraId="4DCC8B55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C98CFE" w14:textId="77777777" w:rsidR="00420066" w:rsidRDefault="00422E90" w:rsidP="00420066">
            <w:sdt>
              <w:sdtPr>
                <w:alias w:val="Enumeration ATTRIBUTE Name"/>
                <w:tag w:val="cf22af6c-1565-40d4-9531-dbb6818406b1"/>
                <w:id w:val="153798904"/>
                <w:dataBinding w:xpath="/elements/element[@objid='cf22af6c-1565-40d4-9531-dbb6818406b1']/content[@alias='Enumeration ATTRIBUTE Name']" w:storeItemID="{D35B6978-45B9-4860-8E6E-EDB6F017D2CB}"/>
                <w:text w:multiLine="1"/>
              </w:sdtPr>
              <w:sdtEndPr/>
              <w:sdtContent>
                <w:r w:rsidR="00420066">
                  <w:t>BlockType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ee34bcb1-5af0-4539-b7fc-7a2001039f57"/>
                <w:id w:val="891078057"/>
                <w:dataBinding w:xpath="/elements/element[@objid='ee34bcb1-5af0-4539-b7fc-7a2001039f57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getBlockType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2F32E01D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ee34bcb1-5af0-4539-b7fc-7a2001039f57"/>
                <w:id w:val="1219631047"/>
                <w:dataBinding w:xpath="/elements/element[@objid='ee34bcb1-5af0-4539-b7fc-7a2001039f57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blockType of HOGParam</w:t>
                </w:r>
              </w:sdtContent>
            </w:sdt>
          </w:p>
        </w:tc>
      </w:tr>
      <w:tr w:rsidR="00420066" w14:paraId="1CA1A46B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A0AB4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201749105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3f66e65c-8465-4949-b542-4cc737afc6e7"/>
                <w:id w:val="-669717898"/>
                <w:dataBinding w:xpath="/elements/element[@objid='3f66e65c-8465-4949-b542-4cc737afc6e7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getBinNumber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0B497888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3f66e65c-8465-4949-b542-4cc737afc6e7"/>
                <w:id w:val="397566686"/>
                <w:dataBinding w:xpath="/elements/element[@objid='3f66e65c-8465-4949-b542-4cc737afc6e7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binNumber of HOGParam</w:t>
                </w:r>
              </w:sdtContent>
            </w:sdt>
          </w:p>
        </w:tc>
      </w:tr>
      <w:tr w:rsidR="00420066" w14:paraId="55FCC51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D5A64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98620732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de282022-0a69-4100-b28a-357a7b117626"/>
                <w:id w:val="-927812666"/>
                <w:dataBinding w:xpath="/elements/element[@objid='de282022-0a69-4100-b28a-357a7b117626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getCellWidth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66F166AC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de282022-0a69-4100-b28a-357a7b117626"/>
                <w:id w:val="68784100"/>
                <w:dataBinding w:xpath="/elements/element[@objid='de282022-0a69-4100-b28a-357a7b117626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cellWidth of HOGParam</w:t>
                </w:r>
              </w:sdtContent>
            </w:sdt>
          </w:p>
        </w:tc>
      </w:tr>
      <w:tr w:rsidR="00420066" w14:paraId="1E2523DF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25EE5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193108542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e6a494d5-b390-44fc-97c6-7401221fadd4"/>
                <w:id w:val="1136371240"/>
                <w:dataBinding w:xpath="/elements/element[@objid='e6a494d5-b390-44fc-97c6-7401221fadd4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getCellHeight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0A9F58FA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e6a494d5-b390-44fc-97c6-7401221fadd4"/>
                <w:id w:val="-1076901212"/>
                <w:dataBinding w:xpath="/elements/element[@objid='e6a494d5-b390-44fc-97c6-7401221fadd4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cellHeight of HOGParam</w:t>
                </w:r>
              </w:sdtContent>
            </w:sdt>
          </w:p>
        </w:tc>
      </w:tr>
      <w:tr w:rsidR="00420066" w14:paraId="0998DB59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DDEC92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1484651076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b467bfa-3532-4847-95da-e79b4d2ea190"/>
                <w:id w:val="2130500953"/>
                <w:dataBinding w:xpath="/elements/element[@objid='0b467bfa-3532-4847-95da-e79b4d2ea190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getBlockWidth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09C94641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b467bfa-3532-4847-95da-e79b4d2ea190"/>
                <w:id w:val="-161472627"/>
                <w:dataBinding w:xpath="/elements/element[@objid='0b467bfa-3532-4847-95da-e79b4d2ea190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blockWidth of HOGParam</w:t>
                </w:r>
              </w:sdtContent>
            </w:sdt>
          </w:p>
        </w:tc>
      </w:tr>
      <w:tr w:rsidR="00420066" w14:paraId="4380E4E9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38D7E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144977325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a7241d42-5918-400f-acfd-8dca57506f10"/>
                <w:id w:val="303279159"/>
                <w:dataBinding w:xpath="/elements/element[@objid='a7241d42-5918-400f-acfd-8dca57506f10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getBlockHeight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6F80267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7241d42-5918-400f-acfd-8dca57506f10"/>
                <w:id w:val="364179619"/>
                <w:dataBinding w:xpath="/elements/element[@objid='a7241d42-5918-400f-acfd-8dca57506f10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blockHeight of HOGParam</w:t>
                </w:r>
              </w:sdtContent>
            </w:sdt>
          </w:p>
        </w:tc>
      </w:tr>
      <w:tr w:rsidR="00420066" w14:paraId="01E8F9C6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DAA107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35632091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ad4e908-7592-436b-a2b1-c66af1cd50b9"/>
                <w:id w:val="-1207792277"/>
                <w:dataBinding w:xpath="/elements/element[@objid='0ad4e908-7592-436b-a2b1-c66af1cd50b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getMaskType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58604FF9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ad4e908-7592-436b-a2b1-c66af1cd50b9"/>
                <w:id w:val="-1696298169"/>
                <w:dataBinding w:xpath="/elements/element[@objid='0ad4e908-7592-436b-a2b1-c66af1cd50b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maskType of HOGParam</w:t>
                </w:r>
              </w:sdtContent>
            </w:sdt>
          </w:p>
        </w:tc>
      </w:tr>
      <w:tr w:rsidR="00420066" w14:paraId="27881224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C2CD23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182635794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3c9c8eaf-b614-45f3-bb57-a20afe8e41a6"/>
                <w:id w:val="-1375307405"/>
                <w:dataBinding w:xpath="/elements/element[@objid='3c9c8eaf-b614-45f3-bb57-a20afe8e41a6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getHeight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0944980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3c9c8eaf-b614-45f3-bb57-a20afe8e41a6"/>
                <w:id w:val="-1843004802"/>
                <w:dataBinding w:xpath="/elements/element[@objid='3c9c8eaf-b614-45f3-bb57-a20afe8e41a6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height of HOGParam</w:t>
                </w:r>
              </w:sdtContent>
            </w:sdt>
          </w:p>
        </w:tc>
      </w:tr>
      <w:tr w:rsidR="00420066" w14:paraId="3F2BCD9C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2CB643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74815222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84d6fbea-ac09-4db3-992d-dd3cbe7d6a87"/>
                <w:id w:val="577793202"/>
                <w:dataBinding w:xpath="/elements/element[@objid='84d6fbea-ac09-4db3-992d-dd3cbe7d6a87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getWidth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058F140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84d6fbea-ac09-4db3-992d-dd3cbe7d6a87"/>
                <w:id w:val="1307739019"/>
                <w:dataBinding w:xpath="/elements/element[@objid='84d6fbea-ac09-4db3-992d-dd3cbe7d6a87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width of HOGParam</w:t>
                </w:r>
              </w:sdtContent>
            </w:sdt>
          </w:p>
        </w:tc>
      </w:tr>
      <w:tr w:rsidR="00420066" w14:paraId="1BA176DD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BBDB4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836848958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c563e616-f0b5-4918-9c3c-9c8ed9409982"/>
                <w:id w:val="430238137"/>
                <w:dataBinding w:xpath="/elements/element[@objid='c563e616-f0b5-4918-9c3c-9c8ed940998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getPixelArray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C2968AD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c563e616-f0b5-4918-9c3c-9c8ed9409982"/>
                <w:id w:val="-1146732157"/>
                <w:dataBinding w:xpath="/elements/element[@objid='c563e616-f0b5-4918-9c3c-9c8ed940998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the grayscale  of the image</w:t>
                </w:r>
              </w:sdtContent>
            </w:sdt>
          </w:p>
        </w:tc>
      </w:tr>
      <w:tr w:rsidR="00420066" w14:paraId="5A12E48F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59B0BD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183992395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c26204e9-1e16-491f-8521-882f94d6688d"/>
                <w:id w:val="-1022852956"/>
                <w:dataBinding w:xpath="/elements/element[@objid='c26204e9-1e16-491f-8521-882f94d6688d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getGradientVector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e78516a4-544c-488c-9245-394c231b7cb0"/>
                <w:id w:val="2066519856"/>
                <w:dataBinding w:xpath="/elements/element[@objid='e78516a4-544c-488c-9245-394c231b7cb0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e78516a4-544c-488c-9245-394c231b7cb0"/>
                <w:id w:val="1721712200"/>
                <w:dataBinding w:xpath="/elements/element[@objid='e78516a4-544c-488c-9245-394c231b7cb0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i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1251892106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15a3bbf1-00cc-46bf-bc32-bfa973a3bf3e"/>
                <w:id w:val="-1513135325"/>
                <w:dataBinding w:xpath="/elements/element[@objid='15a3bbf1-00cc-46bf-bc32-bfa973a3bf3e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15a3bbf1-00cc-46bf-bc32-bfa973a3bf3e"/>
                <w:id w:val="-1965948267"/>
                <w:dataBinding w:xpath="/elements/element[@objid='15a3bbf1-00cc-46bf-bc32-bfa973a3bf3e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j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783605658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37DDFBD5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c26204e9-1e16-491f-8521-882f94d6688d"/>
                <w:id w:val="-864210571"/>
                <w:dataBinding w:xpath="/elements/element[@objid='c26204e9-1e16-491f-8521-882f94d6688d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get the gradient vector of each pixel</w:t>
                </w:r>
              </w:sdtContent>
            </w:sdt>
          </w:p>
        </w:tc>
      </w:tr>
      <w:tr w:rsidR="00420066" w14:paraId="20324651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7150C" w14:textId="77777777" w:rsidR="00420066" w:rsidRPr="00E1569C" w:rsidRDefault="00422E90" w:rsidP="00420066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DataType ATTRIBUTE Name"/>
                <w:tag w:val="00000004-0000-0010-0000-000000000000"/>
                <w:id w:val="-1530324876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Operation ATTRIBUTE Name"/>
                <w:tag w:val="cb469b00-67d9-4456-aef9-c4e1281359de"/>
                <w:id w:val="1558895166"/>
                <w:dataBinding w:xpath="/elements/element[@objid='cb469b00-67d9-4456-aef9-c4e1281359de']/content[@alias='Operation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intToDouble</w:t>
                </w:r>
              </w:sdtContent>
            </w:sdt>
            <w:r w:rsidR="00420066" w:rsidRPr="00E1569C">
              <w:rPr>
                <w:lang w:val="fr-FR"/>
              </w:rPr>
              <w:t xml:space="preserve"> (</w:t>
            </w:r>
            <w:sdt>
              <w:sdtPr>
                <w:rPr>
                  <w:rStyle w:val="ae"/>
                  <w:lang w:val="fr-FR"/>
                </w:rPr>
                <w:alias w:val="Parameter ATTRIBUTE ParameterPassing"/>
                <w:tag w:val="54d51318-f649-4c68-889e-97bc720ac5cd"/>
                <w:id w:val="-116520783"/>
                <w:dataBinding w:xpath="/elements/element[@objid='54d51318-f649-4c68-889e-97bc720ac5cd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 w:rsidRPr="00E1569C">
                  <w:rPr>
                    <w:rStyle w:val="ae"/>
                    <w:lang w:val="fr-FR"/>
                  </w:rPr>
                  <w:t>Inout</w:t>
                </w:r>
              </w:sdtContent>
            </w:sdt>
            <w:r w:rsidR="00420066" w:rsidRPr="00E1569C">
              <w:rPr>
                <w:rStyle w:val="ae"/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Parameter ATTRIBUTE Name"/>
                <w:tag w:val="54d51318-f649-4c68-889e-97bc720ac5cd"/>
                <w:id w:val="-1248028694"/>
                <w:dataBinding w:xpath="/elements/element[@objid='54d51318-f649-4c68-889e-97bc720ac5cd']/content[@alias='Parameter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vec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DataType ATTRIBUTE Name"/>
                <w:tag w:val="00000004-0000-0009-0000-000000000000"/>
                <w:id w:val="142860846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integer</w:t>
                </w:r>
              </w:sdtContent>
            </w:sdt>
            <w:r w:rsidR="00420066" w:rsidRPr="00E1569C">
              <w:rPr>
                <w:lang w:val="fr-FR"/>
              </w:rPr>
              <w:t>)</w:t>
            </w:r>
          </w:p>
        </w:tc>
        <w:tc>
          <w:tcPr>
            <w:tcW w:w="0" w:type="auto"/>
          </w:tcPr>
          <w:p w14:paraId="534F31B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cb469b00-67d9-4456-aef9-c4e1281359de"/>
                <w:id w:val="-1485773879"/>
                <w:dataBinding w:xpath="/elements/element[@objid='cb469b00-67d9-4456-aef9-c4e1281359de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convert an integer array to a double array</w:t>
                </w:r>
              </w:sdtContent>
            </w:sdt>
          </w:p>
        </w:tc>
      </w:tr>
      <w:tr w:rsidR="00420066" w14:paraId="6341816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0644C" w14:textId="77777777" w:rsidR="00420066" w:rsidRPr="00E1569C" w:rsidRDefault="00422E90" w:rsidP="00420066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DataType ATTRIBUTE Name"/>
                <w:tag w:val="00000004-0000-0010-0000-000000000000"/>
                <w:id w:val="290793966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Operation ATTRIBUTE Name"/>
                <w:tag w:val="b92c365c-7cff-43c9-bfe5-dce6e2c202d4"/>
                <w:id w:val="-437140408"/>
                <w:dataBinding w:xpath="/elements/element[@objid='b92c365c-7cff-43c9-bfe5-dce6e2c202d4']/content[@alias='Operation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computeMagnitude</w:t>
                </w:r>
              </w:sdtContent>
            </w:sdt>
            <w:r w:rsidR="00420066" w:rsidRPr="00E1569C">
              <w:rPr>
                <w:lang w:val="fr-FR"/>
              </w:rPr>
              <w:t xml:space="preserve"> (</w:t>
            </w:r>
            <w:sdt>
              <w:sdtPr>
                <w:rPr>
                  <w:rStyle w:val="ae"/>
                  <w:lang w:val="fr-FR"/>
                </w:rPr>
                <w:alias w:val="Parameter ATTRIBUTE ParameterPassing"/>
                <w:tag w:val="a717a74d-8161-4624-b97b-8fcabbba4183"/>
                <w:id w:val="1415967132"/>
                <w:dataBinding w:xpath="/elements/element[@objid='a717a74d-8161-4624-b97b-8fcabbba418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 w:rsidRPr="00E1569C">
                  <w:rPr>
                    <w:rStyle w:val="ae"/>
                    <w:lang w:val="fr-FR"/>
                  </w:rPr>
                  <w:t>Inout</w:t>
                </w:r>
              </w:sdtContent>
            </w:sdt>
            <w:r w:rsidR="00420066" w:rsidRPr="00E1569C">
              <w:rPr>
                <w:rStyle w:val="ae"/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Parameter ATTRIBUTE Name"/>
                <w:tag w:val="a717a74d-8161-4624-b97b-8fcabbba4183"/>
                <w:id w:val="1260257906"/>
                <w:dataBinding w:xpath="/elements/element[@objid='a717a74d-8161-4624-b97b-8fcabbba4183']/content[@alias='Parameter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vec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DataType ATTRIBUTE Name"/>
                <w:tag w:val="00000004-0000-0009-0000-000000000000"/>
                <w:id w:val="318783277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integer</w:t>
                </w:r>
              </w:sdtContent>
            </w:sdt>
            <w:r w:rsidR="00420066" w:rsidRPr="00E1569C">
              <w:rPr>
                <w:lang w:val="fr-FR"/>
              </w:rPr>
              <w:t>)</w:t>
            </w:r>
          </w:p>
        </w:tc>
        <w:tc>
          <w:tcPr>
            <w:tcW w:w="0" w:type="auto"/>
          </w:tcPr>
          <w:p w14:paraId="46D48D67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92c365c-7cff-43c9-bfe5-dce6e2c202d4"/>
                <w:id w:val="-161090851"/>
                <w:dataBinding w:xpath="/elements/element[@objid='b92c365c-7cff-43c9-bfe5-dce6e2c202d4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compute the magnitude of the gradient vector</w:t>
                </w:r>
              </w:sdtContent>
            </w:sdt>
          </w:p>
        </w:tc>
      </w:tr>
      <w:tr w:rsidR="00420066" w14:paraId="4456E4A9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F5112" w14:textId="77777777" w:rsidR="00420066" w:rsidRPr="00E1569C" w:rsidRDefault="00422E90" w:rsidP="00420066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DataType ATTRIBUTE Name"/>
                <w:tag w:val="00000004-0000-0010-0000-000000000000"/>
                <w:id w:val="2052647388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Operation ATTRIBUTE Name"/>
                <w:tag w:val="e7c9f5d7-3895-41b0-b947-9d9855f8888b"/>
                <w:id w:val="7491868"/>
                <w:dataBinding w:xpath="/elements/element[@objid='e7c9f5d7-3895-41b0-b947-9d9855f8888b']/content[@alias='Operation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computeMagnitude</w:t>
                </w:r>
              </w:sdtContent>
            </w:sdt>
            <w:r w:rsidR="00420066" w:rsidRPr="00E1569C">
              <w:rPr>
                <w:lang w:val="fr-FR"/>
              </w:rPr>
              <w:t xml:space="preserve"> (</w:t>
            </w:r>
            <w:sdt>
              <w:sdtPr>
                <w:rPr>
                  <w:rStyle w:val="ae"/>
                  <w:lang w:val="fr-FR"/>
                </w:rPr>
                <w:alias w:val="Parameter ATTRIBUTE ParameterPassing"/>
                <w:tag w:val="e4f893e0-8883-44b2-a301-dce8b166f911"/>
                <w:id w:val="-169495618"/>
                <w:dataBinding w:xpath="/elements/element[@objid='e4f893e0-8883-44b2-a301-dce8b166f911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 w:rsidRPr="00E1569C">
                  <w:rPr>
                    <w:rStyle w:val="ae"/>
                    <w:lang w:val="fr-FR"/>
                  </w:rPr>
                  <w:t>Inout</w:t>
                </w:r>
              </w:sdtContent>
            </w:sdt>
            <w:r w:rsidR="00420066" w:rsidRPr="00E1569C">
              <w:rPr>
                <w:rStyle w:val="ae"/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Parameter ATTRIBUTE Name"/>
                <w:tag w:val="e4f893e0-8883-44b2-a301-dce8b166f911"/>
                <w:id w:val="-694698990"/>
                <w:dataBinding w:xpath="/elements/element[@objid='e4f893e0-8883-44b2-a301-dce8b166f911']/content[@alias='Parameter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vec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DataType ATTRIBUTE Name"/>
                <w:tag w:val="00000004-0000-0010-0000-000000000000"/>
                <w:id w:val="1667588671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</w:t>
                </w:r>
              </w:sdtContent>
            </w:sdt>
            <w:r w:rsidR="00420066" w:rsidRPr="00E1569C">
              <w:rPr>
                <w:lang w:val="fr-FR"/>
              </w:rPr>
              <w:t>)</w:t>
            </w:r>
          </w:p>
        </w:tc>
        <w:tc>
          <w:tcPr>
            <w:tcW w:w="0" w:type="auto"/>
          </w:tcPr>
          <w:p w14:paraId="5DA5FFE5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e7c9f5d7-3895-41b0-b947-9d9855f8888b"/>
                <w:id w:val="1706525295"/>
                <w:dataBinding w:xpath="/elements/element[@objid='e7c9f5d7-3895-41b0-b947-9d9855f8888b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compute the magnitude of the gradient vector</w:t>
                </w:r>
              </w:sdtContent>
            </w:sdt>
          </w:p>
        </w:tc>
      </w:tr>
      <w:tr w:rsidR="00420066" w14:paraId="11741EFF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8EF385" w14:textId="77777777" w:rsidR="00420066" w:rsidRPr="00E1569C" w:rsidRDefault="00422E90" w:rsidP="00420066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DataType ATTRIBUTE Name"/>
                <w:tag w:val="00000004-0000-0010-0000-000000000000"/>
                <w:id w:val="830334079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Operation ATTRIBUTE Name"/>
                <w:tag w:val="7428a414-a635-4b88-9b24-b8ab7ccb6b8a"/>
                <w:id w:val="1208224226"/>
                <w:dataBinding w:xpath="/elements/element[@objid='7428a414-a635-4b88-9b24-b8ab7ccb6b8a']/content[@alias='Operation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computeAngle</w:t>
                </w:r>
              </w:sdtContent>
            </w:sdt>
            <w:r w:rsidR="00420066" w:rsidRPr="00E1569C">
              <w:rPr>
                <w:lang w:val="fr-FR"/>
              </w:rPr>
              <w:t xml:space="preserve"> (</w:t>
            </w:r>
            <w:sdt>
              <w:sdtPr>
                <w:rPr>
                  <w:rStyle w:val="ae"/>
                  <w:lang w:val="fr-FR"/>
                </w:rPr>
                <w:alias w:val="Parameter ATTRIBUTE ParameterPassing"/>
                <w:tag w:val="af674dae-7ce0-444a-94f0-28a5f45a8672"/>
                <w:id w:val="1576480413"/>
                <w:dataBinding w:xpath="/elements/element[@objid='af674dae-7ce0-444a-94f0-28a5f45a867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 w:rsidRPr="00E1569C">
                  <w:rPr>
                    <w:rStyle w:val="ae"/>
                    <w:lang w:val="fr-FR"/>
                  </w:rPr>
                  <w:t>Inout</w:t>
                </w:r>
              </w:sdtContent>
            </w:sdt>
            <w:r w:rsidR="00420066" w:rsidRPr="00E1569C">
              <w:rPr>
                <w:rStyle w:val="ae"/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Parameter ATTRIBUTE Name"/>
                <w:tag w:val="af674dae-7ce0-444a-94f0-28a5f45a8672"/>
                <w:id w:val="-1708403764"/>
                <w:dataBinding w:xpath="/elements/element[@objid='af674dae-7ce0-444a-94f0-28a5f45a8672']/content[@alias='Parameter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vec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DataType ATTRIBUTE Name"/>
                <w:tag w:val="00000004-0000-0009-0000-000000000000"/>
                <w:id w:val="-1323806437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integer</w:t>
                </w:r>
              </w:sdtContent>
            </w:sdt>
            <w:r w:rsidR="00420066" w:rsidRPr="00E1569C">
              <w:rPr>
                <w:lang w:val="fr-FR"/>
              </w:rPr>
              <w:t>)</w:t>
            </w:r>
          </w:p>
        </w:tc>
        <w:tc>
          <w:tcPr>
            <w:tcW w:w="0" w:type="auto"/>
          </w:tcPr>
          <w:p w14:paraId="0B212424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428a414-a635-4b88-9b24-b8ab7ccb6b8a"/>
                <w:id w:val="-754669469"/>
                <w:dataBinding w:xpath="/elements/element[@objid='7428a414-a635-4b88-9b24-b8ab7ccb6b8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compute the angle of the gradient vector</w:t>
                </w:r>
              </w:sdtContent>
            </w:sdt>
          </w:p>
        </w:tc>
      </w:tr>
      <w:tr w:rsidR="00420066" w14:paraId="7C5655AB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D5CCAB" w14:textId="77777777" w:rsidR="00420066" w:rsidRPr="00E1569C" w:rsidRDefault="00422E90" w:rsidP="00420066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DataType ATTRIBUTE Name"/>
                <w:tag w:val="00000004-0000-0010-0000-000000000000"/>
                <w:id w:val="889465910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Operation ATTRIBUTE Name"/>
                <w:tag w:val="f88f7aa3-78d7-4bfb-be58-f414a7db9f72"/>
                <w:id w:val="1855221205"/>
                <w:dataBinding w:xpath="/elements/element[@objid='f88f7aa3-78d7-4bfb-be58-f414a7db9f72']/content[@alias='Operation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normalizeVector</w:t>
                </w:r>
              </w:sdtContent>
            </w:sdt>
            <w:r w:rsidR="00420066" w:rsidRPr="00E1569C">
              <w:rPr>
                <w:lang w:val="fr-FR"/>
              </w:rPr>
              <w:t xml:space="preserve"> (</w:t>
            </w:r>
            <w:sdt>
              <w:sdtPr>
                <w:rPr>
                  <w:rStyle w:val="ae"/>
                  <w:lang w:val="fr-FR"/>
                </w:rPr>
                <w:alias w:val="Parameter ATTRIBUTE ParameterPassing"/>
                <w:tag w:val="444ffdd3-90db-4d3d-9c88-33688b4351e6"/>
                <w:id w:val="-467672871"/>
                <w:dataBinding w:xpath="/elements/element[@objid='444ffdd3-90db-4d3d-9c88-33688b4351e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 w:rsidRPr="00E1569C">
                  <w:rPr>
                    <w:rStyle w:val="ae"/>
                    <w:lang w:val="fr-FR"/>
                  </w:rPr>
                  <w:t>Inout</w:t>
                </w:r>
              </w:sdtContent>
            </w:sdt>
            <w:r w:rsidR="00420066" w:rsidRPr="00E1569C">
              <w:rPr>
                <w:rStyle w:val="ae"/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Parameter ATTRIBUTE Name"/>
                <w:tag w:val="444ffdd3-90db-4d3d-9c88-33688b4351e6"/>
                <w:id w:val="1506855272"/>
                <w:dataBinding w:xpath="/elements/element[@objid='444ffdd3-90db-4d3d-9c88-33688b4351e6']/content[@alias='Parameter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doubles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DataType ATTRIBUTE Name"/>
                <w:tag w:val="00000004-0000-0010-0000-000000000000"/>
                <w:id w:val="-123476492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</w:t>
                </w:r>
              </w:sdtContent>
            </w:sdt>
            <w:r w:rsidR="00420066" w:rsidRPr="00E1569C">
              <w:rPr>
                <w:lang w:val="fr-FR"/>
              </w:rPr>
              <w:t>)</w:t>
            </w:r>
          </w:p>
        </w:tc>
        <w:tc>
          <w:tcPr>
            <w:tcW w:w="0" w:type="auto"/>
          </w:tcPr>
          <w:p w14:paraId="5B198028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f88f7aa3-78d7-4bfb-be58-f414a7db9f72"/>
                <w:id w:val="571391891"/>
                <w:dataBinding w:xpath="/elements/element[@objid='f88f7aa3-78d7-4bfb-be58-f414a7db9f7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normalize the gradient vector</w:t>
                </w:r>
              </w:sdtContent>
            </w:sdt>
          </w:p>
        </w:tc>
      </w:tr>
      <w:tr w:rsidR="00420066" w14:paraId="0C7EA5E7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18AD8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-483788243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7b9ef79e-8a16-4a1a-a4be-33042748fec9"/>
                <w:id w:val="182484724"/>
                <w:dataBinding w:xpath="/elements/element[@objid='7b9ef79e-8a16-4a1a-a4be-33042748fec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toDoubleArray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20d15eaf-f7b8-453d-88a9-d7bd25596f04"/>
                <w:id w:val="-1290123252"/>
                <w:dataBinding w:xpath="/elements/element[@objid='20d15eaf-f7b8-453d-88a9-d7bd25596f04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20d15eaf-f7b8-453d-88a9-d7bd25596f04"/>
                <w:id w:val="1043557240"/>
                <w:dataBinding w:xpath="/elements/element[@objid='20d15eaf-f7b8-453d-88a9-d7bd25596f04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array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945347825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7CD82E8C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b9ef79e-8a16-4a1a-a4be-33042748fec9"/>
                <w:id w:val="1862241073"/>
                <w:dataBinding w:xpath="/elements/element[@objid='7b9ef79e-8a16-4a1a-a4be-33042748fec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convert primitive double array to Double array</w:t>
                </w:r>
              </w:sdtContent>
            </w:sdt>
          </w:p>
        </w:tc>
      </w:tr>
      <w:tr w:rsidR="00420066" w14:paraId="304D56A2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AF37E7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919525049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70824981-fc3c-4f38-960e-60db2e9d05ef"/>
                <w:id w:val="-670487499"/>
                <w:dataBinding w:xpath="/elements/element[@objid='70824981-fc3c-4f38-960e-60db2e9d05ef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getBlock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f4929182-7242-483a-8402-fcfa228e5dcb"/>
                <w:id w:val="838814285"/>
                <w:dataBinding w:xpath="/elements/element[@objid='f4929182-7242-483a-8402-fcfa228e5dcb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4929182-7242-483a-8402-fcfa228e5dcb"/>
                <w:id w:val="-1286186734"/>
                <w:dataBinding w:xpath="/elements/element[@objid='f4929182-7242-483a-8402-fcfa228e5dcb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starti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67784552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5a699a40-9669-4cdd-bef3-ca85bd815523"/>
                <w:id w:val="1382205254"/>
                <w:dataBinding w:xpath="/elements/element[@objid='5a699a40-9669-4cdd-bef3-ca85bd81552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a699a40-9669-4cdd-bef3-ca85bd815523"/>
                <w:id w:val="851460478"/>
                <w:dataBinding w:xpath="/elements/element[@objid='5a699a40-9669-4cdd-bef3-ca85bd815523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startj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85704460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A008077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0824981-fc3c-4f38-960e-60db2e9d05ef"/>
                <w:id w:val="-396595140"/>
                <w:dataBinding w:xpath="/elements/element[@objid='70824981-fc3c-4f38-960e-60db2e9d05ef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getting historams from each cell in a block</w:t>
                </w:r>
              </w:sdtContent>
            </w:sdt>
          </w:p>
        </w:tc>
      </w:tr>
      <w:tr w:rsidR="00420066" w14:paraId="05B0A204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0152EE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100541833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1da60fc3-d92a-441c-b4cb-97137b353362"/>
                <w:id w:val="1495224487"/>
                <w:dataBinding w:xpath="/elements/element[@objid='1da60fc3-d92a-441c-b4cb-97137b35336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concat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aa3b5443-416d-458f-bada-0ced245c7046"/>
                <w:id w:val="1987743030"/>
                <w:dataBinding w:xpath="/elements/element[@objid='aa3b5443-416d-458f-bada-0ced245c704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aa3b5443-416d-458f-bada-0ced245c7046"/>
                <w:id w:val="-1501499259"/>
                <w:dataBinding w:xpath="/elements/element[@objid='aa3b5443-416d-458f-bada-0ced245c704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histograms</w:t>
                </w:r>
              </w:sdtContent>
            </w:sdt>
            <w:r w:rsidR="00420066">
              <w:t xml:space="preserve"> </w:t>
            </w:r>
            <w:sdt>
              <w:sdtPr>
                <w:alias w:val="Interface ATTRIBUTE Name"/>
                <w:tag w:val="5698835c-30e9-4519-a8b0-d3c88ab38ec5"/>
                <w:id w:val="-1918471708"/>
                <w:dataBinding w:xpath="/elements/element[@objid='5698835c-30e9-4519-a8b0-d3c88ab38ec5']/content[@alias='Interface ATTRIBUTE Name']" w:storeItemID="{D35B6978-45B9-4860-8E6E-EDB6F017D2CB}"/>
                <w:text w:multiLine="1"/>
              </w:sdtPr>
              <w:sdtEndPr/>
              <w:sdtContent>
                <w:r w:rsidR="00420066">
                  <w:t>List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27D73247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1da60fc3-d92a-441c-b4cb-97137b353362"/>
                <w:id w:val="-1570267809"/>
                <w:dataBinding w:xpath="/elements/element[@objid='1da60fc3-d92a-441c-b4cb-97137b35336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concat all historam data in the same block into a double array</w:t>
                </w:r>
              </w:sdtContent>
            </w:sdt>
          </w:p>
        </w:tc>
      </w:tr>
      <w:tr w:rsidR="00420066" w14:paraId="40C1928F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442D39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-1682110792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8cc17a83-ac40-4574-a1b3-af2eadd1b944"/>
                <w:id w:val="26767279"/>
                <w:dataBinding w:xpath="/elements/element[@objid='8cc17a83-ac40-4574-a1b3-af2eadd1b944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toPrimitiveDoubleArray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f02c3eb9-a067-4fde-be5c-6e349ddbed49"/>
                <w:id w:val="-738404004"/>
                <w:dataBinding w:xpath="/elements/element[@objid='f02c3eb9-a067-4fde-be5c-6e349ddbed49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02c3eb9-a067-4fde-be5c-6e349ddbed49"/>
                <w:id w:val="318690997"/>
                <w:dataBinding w:xpath="/elements/element[@objid='f02c3eb9-a067-4fde-be5c-6e349ddbed49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result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1507098534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2687BF45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8cc17a83-ac40-4574-a1b3-af2eadd1b944"/>
                <w:id w:val="1339125027"/>
                <w:dataBinding w:xpath="/elements/element[@objid='8cc17a83-ac40-4574-a1b3-af2eadd1b944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convert a Double array to a primitive double array</w:t>
                </w:r>
              </w:sdtContent>
            </w:sdt>
          </w:p>
        </w:tc>
      </w:tr>
      <w:tr w:rsidR="00420066" w14:paraId="625CBB7B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03F48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995146136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1837b4c7-6d44-465e-9921-66f86739c4ee"/>
                <w:id w:val="1651325560"/>
                <w:dataBinding w:xpath="/elements/element[@objid='1837b4c7-6d44-465e-9921-66f86739c4ee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getFeatureVect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9288400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1837b4c7-6d44-465e-9921-66f86739c4ee"/>
                <w:id w:val="1720703473"/>
                <w:dataBinding w:xpath="/elements/element[@objid='1837b4c7-6d44-465e-9921-66f86739c4ee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all the histogram data of an image</w:t>
                </w:r>
              </w:sdtContent>
            </w:sdt>
          </w:p>
        </w:tc>
      </w:tr>
    </w:tbl>
    <w:p w14:paraId="1A914277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8</w:t>
      </w:r>
      <w:r>
        <w:fldChar w:fldCharType="end"/>
      </w:r>
      <w:r>
        <w:t> Operations of Class "HOG"</w:t>
      </w:r>
    </w:p>
    <w:p w14:paraId="0ECEB06B" w14:textId="77777777" w:rsidR="00520160" w:rsidRDefault="00520160" w:rsidP="006F3B2D"/>
    <w:p w14:paraId="2A52A41B" w14:textId="77777777" w:rsidR="00520160" w:rsidRDefault="00520160" w:rsidP="006F3B2D"/>
    <w:p w14:paraId="3F6E723B" w14:textId="77777777" w:rsidR="00520160" w:rsidRDefault="00520160" w:rsidP="006F3B2D"/>
    <w:p w14:paraId="0B2113C9" w14:textId="77777777" w:rsidR="00520160" w:rsidRDefault="00520160" w:rsidP="006F3B2D"/>
    <w:p w14:paraId="0F00AB0A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357"/>
        <w:gridCol w:w="5695"/>
      </w:tblGrid>
      <w:tr w:rsidR="00420066" w14:paraId="3B5BBED2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F8E78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56F9771F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1391EAE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460F8" w14:textId="34A42D62" w:rsidR="00420066" w:rsidRDefault="00422E90" w:rsidP="00420066">
            <w:sdt>
              <w:sdtPr>
                <w:alias w:val="Attribute ATTRIBUTE Name"/>
                <w:tag w:val="b0d3e5ab-4f32-471f-9980-8c55eea662ae"/>
                <w:id w:val="1758552637"/>
                <w:dataBinding w:xpath="/elements/element[@objid='b0d3e5ab-4f32-471f-9980-8c55eea662ae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_featureVector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b0d3e5ab-4f32-471f-9980-8c55eea662ae"/>
                <w:id w:val="98151505"/>
                <w:dataBinding w:xpath="/elements/element[@objid='b0d3e5ab-4f32-471f-9980-8c55eea662ae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b0d3e5ab-4f32-471f-9980-8c55eea662ae"/>
                <w:id w:val="309294337"/>
                <w:dataBinding w:xpath="/elements/element[@objid='b0d3e5ab-4f32-471f-9980-8c55eea662ae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92920016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27F8EC67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b0d3e5ab-4f32-471f-9980-8c55eea662ae"/>
                <w:id w:val="-222986742"/>
                <w:dataBinding w:xpath="/elements/element[@objid='b0d3e5ab-4f32-471f-9980-8c55eea662ae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array of feature vectors of each pixel after calculation</w:t>
                </w:r>
              </w:sdtContent>
            </w:sdt>
          </w:p>
        </w:tc>
      </w:tr>
      <w:tr w:rsidR="00420066" w14:paraId="309A9E84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ECB42B" w14:textId="77777777" w:rsidR="00420066" w:rsidRDefault="00422E90" w:rsidP="00420066">
            <w:sdt>
              <w:sdtPr>
                <w:alias w:val="Attribute ATTRIBUTE Name"/>
                <w:tag w:val="e4fb4b0d-6f5d-4b1c-bd07-5b9c8a62e3bb"/>
                <w:id w:val="-1304615172"/>
                <w:dataBinding w:xpath="/elements/element[@objid='e4fb4b0d-6f5d-4b1c-bd07-5b9c8a62e3bb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img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e4fb4b0d-6f5d-4b1c-bd07-5b9c8a62e3bb"/>
                <w:id w:val="-397900038"/>
                <w:dataBinding w:xpath="/elements/element[@objid='e4fb4b0d-6f5d-4b1c-bd07-5b9c8a62e3bb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e4fb4b0d-6f5d-4b1c-bd07-5b9c8a62e3bb"/>
                <w:id w:val="2129737563"/>
                <w:dataBinding w:xpath="/elements/element[@objid='e4fb4b0d-6f5d-4b1c-bd07-5b9c8a62e3bb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</w:p>
        </w:tc>
        <w:tc>
          <w:tcPr>
            <w:tcW w:w="0" w:type="auto"/>
          </w:tcPr>
          <w:p w14:paraId="16C8CE2F" w14:textId="77777777" w:rsidR="00420066" w:rsidRDefault="00420066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C005B2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9</w:t>
      </w:r>
      <w:r>
        <w:fldChar w:fldCharType="end"/>
      </w:r>
      <w:r>
        <w:t> Attributes of Class "HOG"</w:t>
      </w:r>
    </w:p>
    <w:p w14:paraId="27AE47C5" w14:textId="77777777" w:rsidR="00520160" w:rsidRDefault="00520160" w:rsidP="006F3B2D"/>
    <w:p w14:paraId="64041FB0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754"/>
        <w:gridCol w:w="5298"/>
      </w:tblGrid>
      <w:tr w:rsidR="00420066" w14:paraId="01FC34F7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A74C09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501CF552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68671DF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8A9F8" w14:textId="77777777" w:rsidR="00420066" w:rsidRDefault="00422E90" w:rsidP="00420066">
            <w:sdt>
              <w:sdtPr>
                <w:alias w:val="Association ATTRIBUTE Name"/>
                <w:tag w:val="44175863-c0e4-45a7-acdd-436b7ed925dd"/>
                <w:id w:val="-422418129"/>
                <w:showingPlcHdr/>
                <w:dataBinding w:xpath="/elements/element[@objid='44175863-c0e4-45a7-acdd-436b7ed925dd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bf993b00-b60a-4247-890d-9b63a2e630c9"/>
                <w:id w:val="2120178455"/>
                <w:dataBinding w:xpath="/elements/element[@objid='bf993b00-b60a-4247-890d-9b63a2e630c9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hogParam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bf993b00-b60a-4247-890d-9b63a2e630c9"/>
                <w:id w:val="-663930937"/>
                <w:dataBinding w:xpath="/elements/element[@objid='bf993b00-b60a-4247-890d-9b63a2e630c9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bf993b00-b60a-4247-890d-9b63a2e630c9"/>
                <w:id w:val="689101202"/>
                <w:dataBinding w:xpath="/elements/element[@objid='bf993b00-b60a-4247-890d-9b63a2e630c9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hyperlink w:anchor="_b30f2d3b-3dd3-4928-8c2e-210cde6bac4c">
              <w:r w:rsidR="00420066">
                <w:rPr>
                  <w:rStyle w:val="af2"/>
                </w:rPr>
                <w:t>HOGParam</w:t>
              </w:r>
            </w:hyperlink>
          </w:p>
        </w:tc>
        <w:tc>
          <w:tcPr>
            <w:tcW w:w="0" w:type="auto"/>
          </w:tcPr>
          <w:p w14:paraId="6CED5873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bf993b00-b60a-4247-890d-9b63a2e630c9"/>
                <w:id w:val="609087794"/>
                <w:dataBinding w:xpath="/elements/element[@objid='bf993b00-b60a-4247-890d-9b63a2e630c9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set of HOG parameters used in HOG computation</w:t>
                </w:r>
              </w:sdtContent>
            </w:sdt>
          </w:p>
        </w:tc>
      </w:tr>
    </w:tbl>
    <w:p w14:paraId="56F4DBF3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10</w:t>
      </w:r>
      <w:r>
        <w:fldChar w:fldCharType="end"/>
      </w:r>
      <w:r>
        <w:t> Associations of Class "HOG"</w:t>
      </w:r>
    </w:p>
    <w:p w14:paraId="0D409BF3" w14:textId="77777777" w:rsidR="00520160" w:rsidRDefault="00520160" w:rsidP="006F3B2D"/>
    <w:p w14:paraId="02AB7A2B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4867"/>
        <w:gridCol w:w="4185"/>
      </w:tblGrid>
      <w:tr w:rsidR="00420066" w14:paraId="4DF4B555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A6EFF8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4150A5C8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3B060EC2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D6940" w14:textId="77777777" w:rsidR="00420066" w:rsidRDefault="00420066" w:rsidP="00420066">
            <w:hyperlink w:anchor="_d47babce-5ef4-4949-a3db-8ed5403b6789">
              <w:r>
                <w:rPr>
                  <w:rStyle w:val="af2"/>
                </w:rPr>
                <w:t>PixelHelper</w:t>
              </w:r>
            </w:hyperlink>
          </w:p>
        </w:tc>
        <w:tc>
          <w:tcPr>
            <w:tcW w:w="0" w:type="auto"/>
          </w:tcPr>
          <w:p w14:paraId="2C1BA141" w14:textId="77777777" w:rsidR="00420066" w:rsidRDefault="00420066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101A3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11</w:t>
      </w:r>
      <w:r>
        <w:fldChar w:fldCharType="end"/>
      </w:r>
      <w:r>
        <w:t> Owned Classes of Class "HOG"</w:t>
      </w:r>
    </w:p>
    <w:p w14:paraId="4DEC4EA8" w14:textId="77777777" w:rsidR="00520160" w:rsidRDefault="00520160" w:rsidP="006F3B2D"/>
    <w:p w14:paraId="7D9272A0" w14:textId="77777777" w:rsidR="00520160" w:rsidRDefault="00520160" w:rsidP="006F3B2D"/>
    <w:p w14:paraId="76446E24" w14:textId="77777777" w:rsidR="00520160" w:rsidRDefault="00520160" w:rsidP="006F3B2D"/>
    <w:p w14:paraId="3A424B65" w14:textId="77777777" w:rsidR="00520160" w:rsidRDefault="00520160" w:rsidP="006F3B2D"/>
    <w:p w14:paraId="1C534653" w14:textId="77777777" w:rsidR="00520160" w:rsidRDefault="00520160" w:rsidP="006F3B2D"/>
    <w:p w14:paraId="41BD8F75" w14:textId="77777777" w:rsidR="00520160" w:rsidRDefault="00520160" w:rsidP="006F3B2D"/>
    <w:p w14:paraId="203542EA" w14:textId="77777777" w:rsidR="00520160" w:rsidRDefault="00520160" w:rsidP="006F3B2D"/>
    <w:p w14:paraId="3654C275" w14:textId="77777777" w:rsidR="00520160" w:rsidRDefault="00520160" w:rsidP="006F3B2D"/>
    <w:p w14:paraId="6CB4C5DD" w14:textId="77777777" w:rsidR="00520160" w:rsidRDefault="00520160" w:rsidP="006F3B2D"/>
    <w:p w14:paraId="0B7534D7" w14:textId="77777777" w:rsidR="00520160" w:rsidRDefault="00520160" w:rsidP="006F3B2D"/>
    <w:p w14:paraId="2A78DD72" w14:textId="77777777" w:rsidR="00520160" w:rsidRDefault="00520160" w:rsidP="006F3B2D"/>
    <w:p w14:paraId="79D420DF" w14:textId="77777777" w:rsidR="00520160" w:rsidRDefault="00520160" w:rsidP="006F3B2D"/>
    <w:p w14:paraId="59FE0FA2" w14:textId="77777777" w:rsidR="00520160" w:rsidRDefault="00520160" w:rsidP="006F3B2D"/>
    <w:p w14:paraId="02AAA72D" w14:textId="77777777" w:rsidR="00520160" w:rsidRPr="00EA58DD" w:rsidRDefault="00520160" w:rsidP="006F3B2D"/>
    <w:p w14:paraId="7458D042" w14:textId="77777777" w:rsidR="00420066" w:rsidRDefault="00420066" w:rsidP="00420066">
      <w:pPr>
        <w:pStyle w:val="2"/>
      </w:pPr>
      <w:bookmarkStart w:id="28" w:name="_7d92f50b-23ca-492e-955c-d6ec3ca3f45d"/>
      <w:bookmarkStart w:id="29" w:name="_Toc410005058"/>
      <w:r>
        <w:lastRenderedPageBreak/>
        <w:t>Class "</w:t>
      </w:r>
      <w:sdt>
        <w:sdtPr>
          <w:alias w:val="Class ATTRIBUTE Name"/>
          <w:tag w:val="7d92f50b-23ca-492e-955c-d6ec3ca3f45d"/>
          <w:id w:val="-2053602726"/>
          <w:dataBinding w:xpath="/elements/element[@objid='7d92f50b-23ca-492e-955c-d6ec3ca3f45d']/content[@alias='Class ATTRIBUTE Name']" w:storeItemID="{D35B6978-45B9-4860-8E6E-EDB6F017D2CB}"/>
          <w:text w:multiLine="1"/>
        </w:sdtPr>
        <w:sdtEndPr/>
        <w:sdtContent>
          <w:r>
            <w:t>HOGAppli</w:t>
          </w:r>
        </w:sdtContent>
      </w:sdt>
      <w:r>
        <w:t>"</w:t>
      </w:r>
      <w:bookmarkEnd w:id="28"/>
      <w:bookmarkEnd w:id="29"/>
    </w:p>
    <w:p w14:paraId="0E3A7289" w14:textId="5F4DE4B6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15580312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132685667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3f901274-58e3-42e4-98b3-df441014db6d">
        <w:r>
          <w:rPr>
            <w:rStyle w:val="af2"/>
          </w:rPr>
          <w:t>HOG</w:t>
        </w:r>
      </w:hyperlink>
    </w:p>
    <w:p w14:paraId="73489D4D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-326909511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43C78144" w14:textId="77777777" w:rsidR="00420066" w:rsidRDefault="00422E90" w:rsidP="00420066">
      <w:sdt>
        <w:sdtPr>
          <w:alias w:val="Class NOTE description 0"/>
          <w:tag w:val="7d92f50b-23ca-492e-955c-d6ec3ca3f45d"/>
          <w:id w:val="915678751"/>
          <w:dataBinding w:xpath="/elements/element[@objid='7d92f50b-23ca-492e-955c-d6ec3ca3f45d']/content[@alias='Class NOTE description 0']" w:storeItemID="{D35B6978-45B9-4860-8E6E-EDB6F017D2CB}"/>
          <w:text w:multiLine="1"/>
        </w:sdtPr>
        <w:sdtEndPr/>
        <w:sdtContent>
          <w:r w:rsidR="00420066">
            <w:t xml:space="preserve">load files, caculate the HOGs and generate data sets </w:t>
          </w:r>
        </w:sdtContent>
      </w:sdt>
    </w:p>
    <w:p w14:paraId="025EBB6D" w14:textId="77777777" w:rsidR="00520160" w:rsidRDefault="00520160" w:rsidP="00420066">
      <w:pPr>
        <w:pStyle w:val="af4"/>
      </w:pPr>
    </w:p>
    <w:p w14:paraId="0B51CB07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5</w:t>
      </w:r>
      <w:r>
        <w:fldChar w:fldCharType="end"/>
      </w:r>
      <w:r>
        <w:t> HOGAppli Class diagram</w:t>
      </w:r>
    </w:p>
    <w:p w14:paraId="5BE692B9" w14:textId="78210390" w:rsidR="00420066" w:rsidRDefault="00420066" w:rsidP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0ACE1883" wp14:editId="266E7F93">
            <wp:extent cx="5619750" cy="3810000"/>
            <wp:effectExtent l="0" t="0" r="0" b="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5856228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F1C9" w14:textId="77777777" w:rsidR="00520160" w:rsidRDefault="00520160" w:rsidP="006F3B2D"/>
    <w:p w14:paraId="14704D71" w14:textId="77777777" w:rsidR="00520160" w:rsidRPr="00520160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081"/>
        <w:gridCol w:w="3971"/>
      </w:tblGrid>
      <w:tr w:rsidR="00420066" w14:paraId="056F0407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97B27A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51A6C20B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5873E85B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FA46D4" w14:textId="77777777" w:rsidR="00420066" w:rsidRDefault="00422E90" w:rsidP="00420066">
            <w:sdt>
              <w:sdtPr>
                <w:alias w:val="Operation ATTRIBUTE Name"/>
                <w:tag w:val="e63551b7-7f3b-472a-bbe7-e1e12a5441fd"/>
                <w:id w:val="1617330593"/>
                <w:dataBinding w:xpath="/elements/element[@objid='e63551b7-7f3b-472a-bbe7-e1e12a5441fd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HOGAppli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27BF507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e63551b7-7f3b-472a-bbe7-e1e12a5441fd"/>
                <w:id w:val="1475720550"/>
                <w:dataBinding w:xpath="/elements/element[@objid='e63551b7-7f3b-472a-bbe7-e1e12a5441fd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 xml:space="preserve">set up hogParam </w:t>
                </w:r>
              </w:sdtContent>
            </w:sdt>
          </w:p>
        </w:tc>
      </w:tr>
      <w:tr w:rsidR="00420066" w14:paraId="15DB634E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A5CA97" w14:textId="77777777" w:rsidR="00420066" w:rsidRDefault="00422E90" w:rsidP="00420066">
            <w:sdt>
              <w:sdtPr>
                <w:alias w:val="Operation ATTRIBUTE Name"/>
                <w:tag w:val="df880245-2dbb-48b6-ab33-aa35dec368f2"/>
                <w:id w:val="1669438866"/>
                <w:dataBinding w:xpath="/elements/element[@objid='df880245-2dbb-48b6-ab33-aa35dec368f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HOGAppli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7891e056-0d76-40ab-b600-5e5f518cead8"/>
                <w:id w:val="991066716"/>
                <w:dataBinding w:xpath="/elements/element[@objid='7891e056-0d76-40ab-b600-5e5f518cead8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7891e056-0d76-40ab-b600-5e5f518cead8"/>
                <w:id w:val="-2025008844"/>
                <w:dataBinding w:xpath="/elements/element[@objid='7891e056-0d76-40ab-b600-5e5f518cead8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files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7971b085-1202-4f6f-9b36-9d807a20f4c0"/>
                <w:id w:val="613324993"/>
                <w:dataBinding w:xpath="/elements/element[@objid='7971b085-1202-4f6f-9b36-9d807a20f4c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File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457f9cd9-d3e4-45a3-ad4e-1f59625593e8"/>
                <w:id w:val="2128271184"/>
                <w:dataBinding w:xpath="/elements/element[@objid='457f9cd9-d3e4-45a3-ad4e-1f59625593e8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457f9cd9-d3e4-45a3-ad4e-1f59625593e8"/>
                <w:id w:val="2087102063"/>
                <w:dataBinding w:xpath="/elements/element[@objid='457f9cd9-d3e4-45a3-ad4e-1f59625593e8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initHogParam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b30f2d3b-3dd3-4928-8c2e-210cde6bac4c"/>
                <w:id w:val="1203214305"/>
                <w:dataBinding w:xpath="/elements/element[@objid='b30f2d3b-3dd3-4928-8c2e-210cde6bac4c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HOGParam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0059F367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df880245-2dbb-48b6-ab33-aa35dec368f2"/>
                <w:id w:val="-513152403"/>
                <w:dataBinding w:xpath="/elements/element[@objid='df880245-2dbb-48b6-ab33-aa35dec368f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input file and setup hogParam</w:t>
                </w:r>
              </w:sdtContent>
            </w:sdt>
          </w:p>
        </w:tc>
      </w:tr>
      <w:tr w:rsidR="00420066" w14:paraId="11DBD274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7D533F" w14:textId="77777777" w:rsidR="00420066" w:rsidRDefault="00422E90" w:rsidP="00420066">
            <w:sdt>
              <w:sdtPr>
                <w:alias w:val="Operation ATTRIBUTE Name"/>
                <w:tag w:val="a7e8a9c8-318d-4ec8-831e-684e6daf8afd"/>
                <w:id w:val="-757601907"/>
                <w:dataBinding w:xpath="/elements/element[@objid='a7e8a9c8-318d-4ec8-831e-684e6daf8afd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LoadFiles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4d448b85-da25-4f48-bd65-bc22efebf055"/>
                <w:id w:val="1154037471"/>
                <w:dataBinding w:xpath="/elements/element[@objid='4d448b85-da25-4f48-bd65-bc22efebf055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4d448b85-da25-4f48-bd65-bc22efebf055"/>
                <w:id w:val="1834571483"/>
                <w:dataBinding w:xpath="/elements/element[@objid='4d448b85-da25-4f48-bd65-bc22efebf055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files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7971b085-1202-4f6f-9b36-9d807a20f4c0"/>
                <w:id w:val="1407880313"/>
                <w:dataBinding w:xpath="/elements/element[@objid='7971b085-1202-4f6f-9b36-9d807a20f4c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File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0EEF6AAB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7e8a9c8-318d-4ec8-831e-684e6daf8afd"/>
                <w:id w:val="1808278305"/>
                <w:dataBinding w:xpath="/elements/element[@objid='a7e8a9c8-318d-4ec8-831e-684e6daf8afd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recursively load all files in the input directory</w:t>
                </w:r>
              </w:sdtContent>
            </w:sdt>
          </w:p>
        </w:tc>
      </w:tr>
      <w:tr w:rsidR="00420066" w14:paraId="1CEDC713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565B0" w14:textId="77777777" w:rsidR="00420066" w:rsidRDefault="00422E90" w:rsidP="00420066">
            <w:sdt>
              <w:sdtPr>
                <w:alias w:val="Operation ATTRIBUTE Name"/>
                <w:tag w:val="beebd96e-6abd-4c05-89cb-a43e6940e1db"/>
                <w:id w:val="-429203657"/>
                <w:dataBinding w:xpath="/elements/element[@objid='beebd96e-6abd-4c05-89cb-a43e6940e1db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LoadImage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f2e58c28-e412-4416-9e46-f1725e7b2a4b"/>
                <w:id w:val="-1532724342"/>
                <w:dataBinding w:xpath="/elements/element[@objid='f2e58c28-e412-4416-9e46-f1725e7b2a4b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2e58c28-e412-4416-9e46-f1725e7b2a4b"/>
                <w:id w:val="-1438914118"/>
                <w:dataBinding w:xpath="/elements/element[@objid='f2e58c28-e412-4416-9e46-f1725e7b2a4b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fileName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7971b085-1202-4f6f-9b36-9d807a20f4c0"/>
                <w:id w:val="-286118800"/>
                <w:dataBinding w:xpath="/elements/element[@objid='7971b085-1202-4f6f-9b36-9d807a20f4c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File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ABAD798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eebd96e-6abd-4c05-89cb-a43e6940e1db"/>
                <w:id w:val="548351834"/>
                <w:dataBinding w:xpath="/elements/element[@objid='beebd96e-6abd-4c05-89cb-a43e6940e1db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load and resize image and compute its HOG</w:t>
                </w:r>
              </w:sdtContent>
            </w:sdt>
          </w:p>
        </w:tc>
      </w:tr>
      <w:tr w:rsidR="00420066" w14:paraId="3AECADB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AEA1C" w14:textId="77777777" w:rsidR="00420066" w:rsidRDefault="00422E90" w:rsidP="00420066">
            <w:sdt>
              <w:sdtPr>
                <w:alias w:val="Operation ATTRIBUTE Name"/>
                <w:tag w:val="d0627488-d444-42f9-9960-2065a798ab7f"/>
                <w:id w:val="-384481927"/>
                <w:dataBinding w:xpath="/elements/element[@objid='d0627488-d444-42f9-9960-2065a798ab7f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drawImage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8d820d7e-a889-4d9b-9a44-8353b49f3db3"/>
                <w:id w:val="-2070797074"/>
                <w:dataBinding w:xpath="/elements/element[@objid='8d820d7e-a889-4d9b-9a44-8353b49f3db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8d820d7e-a889-4d9b-9a44-8353b49f3db3"/>
                <w:id w:val="374674651"/>
                <w:dataBinding w:xpath="/elements/element[@objid='8d820d7e-a889-4d9b-9a44-8353b49f3db3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im</w:t>
                </w:r>
              </w:sdtContent>
            </w:sdt>
            <w:r w:rsidR="00420066">
              <w:t xml:space="preserve"> )</w:t>
            </w:r>
          </w:p>
        </w:tc>
        <w:tc>
          <w:tcPr>
            <w:tcW w:w="0" w:type="auto"/>
          </w:tcPr>
          <w:p w14:paraId="7CF41593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d0627488-d444-42f9-9960-2065a798ab7f"/>
                <w:id w:val="1837103676"/>
                <w:dataBinding w:xpath="/elements/element[@objid='d0627488-d444-42f9-9960-2065a798ab7f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show image on the screen</w:t>
                </w:r>
              </w:sdtContent>
            </w:sdt>
          </w:p>
        </w:tc>
      </w:tr>
      <w:tr w:rsidR="00420066" w14:paraId="6AD2564E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D08B43" w14:textId="77777777" w:rsidR="00420066" w:rsidRDefault="00422E90" w:rsidP="00420066">
            <w:sdt>
              <w:sdtPr>
                <w:alias w:val="Class ATTRIBUTE Name"/>
                <w:tag w:val="4ccce523-4653-4dc2-a5bc-b4bfbbe95a34"/>
                <w:id w:val="793869477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babd07d-10a5-4017-a470-8478e3c086e6"/>
                <w:id w:val="752712071"/>
                <w:dataBinding w:xpath="/elements/element[@objid='0babd07d-10a5-4017-a470-8478e3c086e6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getDataVectors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6F7B5E02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babd07d-10a5-4017-a470-8478e3c086e6"/>
                <w:id w:val="2122564097"/>
                <w:dataBinding w:xpath="/elements/element[@objid='0babd07d-10a5-4017-a470-8478e3c086e6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dataVector variable</w:t>
                </w:r>
              </w:sdtContent>
            </w:sdt>
          </w:p>
        </w:tc>
      </w:tr>
      <w:tr w:rsidR="00420066" w14:paraId="3AA7068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5D79D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31531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7c310493-08ea-48fe-a298-9fb1651f5de5"/>
                <w:id w:val="2010789443"/>
                <w:dataBinding w:xpath="/elements/element[@objid='7c310493-08ea-48fe-a298-9fb1651f5de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getImageHeight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6C6D5D73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c310493-08ea-48fe-a298-9fb1651f5de5"/>
                <w:id w:val="-129637527"/>
                <w:dataBinding w:xpath="/elements/element[@objid='7c310493-08ea-48fe-a298-9fb1651f5de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height of the image</w:t>
                </w:r>
              </w:sdtContent>
            </w:sdt>
          </w:p>
        </w:tc>
      </w:tr>
      <w:tr w:rsidR="00420066" w14:paraId="1B7800C3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34024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147105054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6e340665-ef9e-4c81-b660-cf37b3bf8e7f"/>
                <w:id w:val="-1099175150"/>
                <w:dataBinding w:xpath="/elements/element[@objid='6e340665-ef9e-4c81-b660-cf37b3bf8e7f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getImageWidth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5BB074A7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6e340665-ef9e-4c81-b660-cf37b3bf8e7f"/>
                <w:id w:val="2126029763"/>
                <w:dataBinding w:xpath="/elements/element[@objid='6e340665-ef9e-4c81-b660-cf37b3bf8e7f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width of the image</w:t>
                </w:r>
              </w:sdtContent>
            </w:sdt>
          </w:p>
        </w:tc>
      </w:tr>
    </w:tbl>
    <w:p w14:paraId="65C2075D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12</w:t>
      </w:r>
      <w:r>
        <w:fldChar w:fldCharType="end"/>
      </w:r>
      <w:r>
        <w:t> Operations of Class "HOGAppli"</w:t>
      </w:r>
    </w:p>
    <w:p w14:paraId="3357B2F9" w14:textId="77777777" w:rsidR="00520160" w:rsidRDefault="00520160" w:rsidP="006F3B2D"/>
    <w:p w14:paraId="4679B743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631"/>
        <w:gridCol w:w="5421"/>
      </w:tblGrid>
      <w:tr w:rsidR="00420066" w14:paraId="0CF63A62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16269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4D493800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0E1CE3EB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A8808" w14:textId="77777777" w:rsidR="00420066" w:rsidRDefault="00422E90" w:rsidP="00420066">
            <w:sdt>
              <w:sdtPr>
                <w:alias w:val="Attribute ATTRIBUTE Name"/>
                <w:tag w:val="4caab034-bfa3-4c16-91c0-8ff5ada71de6"/>
                <w:id w:val="-542358374"/>
                <w:dataBinding w:xpath="/elements/element[@objid='4caab034-bfa3-4c16-91c0-8ff5ada71de6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cls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4caab034-bfa3-4c16-91c0-8ff5ada71de6"/>
                <w:id w:val="537390750"/>
                <w:dataBinding w:xpath="/elements/element[@objid='4caab034-bfa3-4c16-91c0-8ff5ada71de6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4caab034-bfa3-4c16-91c0-8ff5ada71de6"/>
                <w:id w:val="-1664776873"/>
                <w:dataBinding w:xpath="/elements/element[@objid='4caab034-bfa3-4c16-91c0-8ff5ada71de6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52864322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43B19138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4caab034-bfa3-4c16-91c0-8ff5ada71de6"/>
                <w:id w:val="-1094552518"/>
                <w:dataBinding w:xpath="/elements/element[@objid='4caab034-bfa3-4c16-91c0-8ff5ada71de6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the class of the input image</w:t>
                </w:r>
              </w:sdtContent>
            </w:sdt>
          </w:p>
        </w:tc>
      </w:tr>
      <w:tr w:rsidR="00420066" w14:paraId="004D27DB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0684B" w14:textId="77777777" w:rsidR="00420066" w:rsidRDefault="00422E90" w:rsidP="00420066">
            <w:sdt>
              <w:sdtPr>
                <w:alias w:val="Attribute ATTRIBUTE Name"/>
                <w:tag w:val="3286c657-d3a7-4b0d-b311-8fee89c59365"/>
                <w:id w:val="564768660"/>
                <w:dataBinding w:xpath="/elements/element[@objid='3286c657-d3a7-4b0d-b311-8fee89c59365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image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3286c657-d3a7-4b0d-b311-8fee89c59365"/>
                <w:id w:val="536931440"/>
                <w:dataBinding w:xpath="/elements/element[@objid='3286c657-d3a7-4b0d-b311-8fee89c59365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3286c657-d3a7-4b0d-b311-8fee89c59365"/>
                <w:id w:val="-363136116"/>
                <w:dataBinding w:xpath="/elements/element[@objid='3286c657-d3a7-4b0d-b311-8fee89c59365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</w:p>
        </w:tc>
        <w:tc>
          <w:tcPr>
            <w:tcW w:w="0" w:type="auto"/>
          </w:tcPr>
          <w:p w14:paraId="5E8DC86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3286c657-d3a7-4b0d-b311-8fee89c59365"/>
                <w:id w:val="-1671625973"/>
                <w:dataBinding w:xpath="/elements/element[@objid='3286c657-d3a7-4b0d-b311-8fee89c59365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input image</w:t>
                </w:r>
              </w:sdtContent>
            </w:sdt>
          </w:p>
        </w:tc>
      </w:tr>
    </w:tbl>
    <w:p w14:paraId="2AFE9E47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13</w:t>
      </w:r>
      <w:r>
        <w:fldChar w:fldCharType="end"/>
      </w:r>
      <w:r>
        <w:t> Attributes of Class "HOGAppli"</w:t>
      </w:r>
    </w:p>
    <w:p w14:paraId="46785B65" w14:textId="77777777" w:rsidR="00520160" w:rsidRDefault="00520160" w:rsidP="006F3B2D"/>
    <w:p w14:paraId="12570FF4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470"/>
        <w:gridCol w:w="3582"/>
      </w:tblGrid>
      <w:tr w:rsidR="00420066" w14:paraId="1E9A5AE4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AD999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0C4A6F3E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74D22B5D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9DAD9A" w14:textId="77777777" w:rsidR="00420066" w:rsidRDefault="00422E90" w:rsidP="00420066">
            <w:sdt>
              <w:sdtPr>
                <w:alias w:val="Association ATTRIBUTE Name"/>
                <w:tag w:val="6e6b261e-cab9-43eb-8da4-84777bc1431c"/>
                <w:id w:val="394395490"/>
                <w:showingPlcHdr/>
                <w:dataBinding w:xpath="/elements/element[@objid='6e6b261e-cab9-43eb-8da4-84777bc1431c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394cc369-5be6-4a82-9827-e522843a9f65"/>
                <w:id w:val="-1322038332"/>
                <w:dataBinding w:xpath="/elements/element[@objid='394cc369-5be6-4a82-9827-e522843a9f65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dataVectors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394cc369-5be6-4a82-9827-e522843a9f65"/>
                <w:id w:val="-358740644"/>
                <w:dataBinding w:xpath="/elements/element[@objid='394cc369-5be6-4a82-9827-e522843a9f65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394cc369-5be6-4a82-9827-e522843a9f65"/>
                <w:id w:val="-686210602"/>
                <w:dataBinding w:xpath="/elements/element[@objid='394cc369-5be6-4a82-9827-e522843a9f65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hyperlink w:anchor="_4ccce523-4653-4dc2-a5bc-b4bfbbe95a34">
              <w:r w:rsidR="00420066">
                <w:rPr>
                  <w:rStyle w:val="af2"/>
                </w:rPr>
                <w:t>DataVector</w:t>
              </w:r>
            </w:hyperlink>
          </w:p>
        </w:tc>
        <w:tc>
          <w:tcPr>
            <w:tcW w:w="0" w:type="auto"/>
          </w:tcPr>
          <w:p w14:paraId="1619BF72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394cc369-5be6-4a82-9827-e522843a9f65"/>
                <w:id w:val="269294477"/>
                <w:dataBinding w:xpath="/elements/element[@objid='394cc369-5be6-4a82-9827-e522843a9f65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list of data from HOG</w:t>
                </w:r>
              </w:sdtContent>
            </w:sdt>
          </w:p>
        </w:tc>
      </w:tr>
      <w:tr w:rsidR="00420066" w14:paraId="166AE582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D67C68" w14:textId="77777777" w:rsidR="00420066" w:rsidRDefault="00422E90" w:rsidP="00420066">
            <w:sdt>
              <w:sdtPr>
                <w:alias w:val="Association ATTRIBUTE Name"/>
                <w:tag w:val="066d3454-c522-4831-84f8-74694f6ceb96"/>
                <w:id w:val="919145356"/>
                <w:showingPlcHdr/>
                <w:dataBinding w:xpath="/elements/element[@objid='066d3454-c522-4831-84f8-74694f6ceb96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30407874-c5c7-4bb8-8075-df4759c9492d"/>
                <w:id w:val="986511976"/>
                <w:dataBinding w:xpath="/elements/element[@objid='30407874-c5c7-4bb8-8075-df4759c9492d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hog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30407874-c5c7-4bb8-8075-df4759c9492d"/>
                <w:id w:val="-445230230"/>
                <w:dataBinding w:xpath="/elements/element[@objid='30407874-c5c7-4bb8-8075-df4759c9492d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30407874-c5c7-4bb8-8075-df4759c9492d"/>
                <w:id w:val="1597281095"/>
                <w:dataBinding w:xpath="/elements/element[@objid='30407874-c5c7-4bb8-8075-df4759c9492d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hyperlink w:anchor="_77b78d4d-6afc-4bc3-b438-316a59622fd8">
              <w:r w:rsidR="00420066">
                <w:rPr>
                  <w:rStyle w:val="af2"/>
                </w:rPr>
                <w:t>HOG</w:t>
              </w:r>
            </w:hyperlink>
          </w:p>
        </w:tc>
        <w:tc>
          <w:tcPr>
            <w:tcW w:w="0" w:type="auto"/>
          </w:tcPr>
          <w:p w14:paraId="686F71BA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30407874-c5c7-4bb8-8075-df4759c9492d"/>
                <w:id w:val="1853218568"/>
                <w:dataBinding w:xpath="/elements/element[@objid='30407874-c5c7-4bb8-8075-df4759c9492d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the HOG instance</w:t>
                </w:r>
              </w:sdtContent>
            </w:sdt>
          </w:p>
        </w:tc>
      </w:tr>
      <w:tr w:rsidR="00420066" w14:paraId="7E8627CC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F36626" w14:textId="77777777" w:rsidR="00420066" w:rsidRDefault="00422E90" w:rsidP="00420066">
            <w:sdt>
              <w:sdtPr>
                <w:alias w:val="Association ATTRIBUTE Name"/>
                <w:tag w:val="6ac20aef-3421-422a-9574-88e60718e213"/>
                <w:id w:val="-1641419158"/>
                <w:showingPlcHdr/>
                <w:dataBinding w:xpath="/elements/element[@objid='6ac20aef-3421-422a-9574-88e60718e213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500a5814-791f-44d3-b26a-75c93d8137ae"/>
                <w:id w:val="-854104771"/>
                <w:dataBinding w:xpath="/elements/element[@objid='500a5814-791f-44d3-b26a-75c93d8137ae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hogParam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500a5814-791f-44d3-b26a-75c93d8137ae"/>
                <w:id w:val="595067453"/>
                <w:dataBinding w:xpath="/elements/element[@objid='500a5814-791f-44d3-b26a-75c93d8137ae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500a5814-791f-44d3-b26a-75c93d8137ae"/>
                <w:id w:val="554593647"/>
                <w:dataBinding w:xpath="/elements/element[@objid='500a5814-791f-44d3-b26a-75c93d8137ae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hyperlink w:anchor="_b30f2d3b-3dd3-4928-8c2e-210cde6bac4c">
              <w:r w:rsidR="00420066">
                <w:rPr>
                  <w:rStyle w:val="af2"/>
                </w:rPr>
                <w:t>HOGParam</w:t>
              </w:r>
            </w:hyperlink>
          </w:p>
        </w:tc>
        <w:tc>
          <w:tcPr>
            <w:tcW w:w="0" w:type="auto"/>
          </w:tcPr>
          <w:p w14:paraId="1DA282F1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500a5814-791f-44d3-b26a-75c93d8137ae"/>
                <w:id w:val="-1848014114"/>
                <w:dataBinding w:xpath="/elements/element[@objid='500a5814-791f-44d3-b26a-75c93d8137ae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the hogParam instance</w:t>
                </w:r>
              </w:sdtContent>
            </w:sdt>
          </w:p>
        </w:tc>
      </w:tr>
    </w:tbl>
    <w:p w14:paraId="7BB1AB8D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14</w:t>
      </w:r>
      <w:r>
        <w:fldChar w:fldCharType="end"/>
      </w:r>
      <w:r>
        <w:t> Associations of Class "HOGAppli"</w:t>
      </w:r>
    </w:p>
    <w:p w14:paraId="310BCA73" w14:textId="77777777" w:rsidR="00520160" w:rsidRDefault="00520160" w:rsidP="006F3B2D"/>
    <w:p w14:paraId="2C626A35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2926"/>
        <w:gridCol w:w="6126"/>
      </w:tblGrid>
      <w:tr w:rsidR="00420066" w14:paraId="3465E1C3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F3688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64ABF86A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69C6FDA2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2B4DB" w14:textId="77777777" w:rsidR="00420066" w:rsidRDefault="00420066" w:rsidP="00420066">
            <w:hyperlink w:anchor="_9b7fe7ec-70fe-4b90-9d57-2a7fce2722cb">
              <w:r>
                <w:rPr>
                  <w:rStyle w:val="af2"/>
                </w:rPr>
                <w:t>ImagePane</w:t>
              </w:r>
            </w:hyperlink>
          </w:p>
        </w:tc>
        <w:tc>
          <w:tcPr>
            <w:tcW w:w="0" w:type="auto"/>
          </w:tcPr>
          <w:p w14:paraId="6E31062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9b7fe7ec-70fe-4b90-9d57-2a7fce2722cb"/>
                <w:id w:val="-1171175133"/>
                <w:dataBinding w:xpath="/elements/element[@objid='9b7fe7ec-70fe-4b90-9d57-2a7fce2722cb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 xml:space="preserve">ImagePane extends JPanel </w:t>
                </w:r>
              </w:sdtContent>
            </w:sdt>
          </w:p>
        </w:tc>
      </w:tr>
    </w:tbl>
    <w:p w14:paraId="11FD117C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15</w:t>
      </w:r>
      <w:r>
        <w:fldChar w:fldCharType="end"/>
      </w:r>
      <w:r>
        <w:t> Owned Classes of Class "HOGAppli"</w:t>
      </w:r>
    </w:p>
    <w:p w14:paraId="34948F86" w14:textId="77777777" w:rsidR="00420066" w:rsidRDefault="00420066" w:rsidP="00420066">
      <w:pPr>
        <w:pStyle w:val="1"/>
        <w:pageBreakBefore/>
      </w:pPr>
      <w:bookmarkStart w:id="30" w:name="_Toc410005059"/>
      <w:r>
        <w:lastRenderedPageBreak/>
        <w:t>Package "</w:t>
      </w:r>
      <w:sdt>
        <w:sdtPr>
          <w:alias w:val="Package ATTRIBUTE Name"/>
          <w:tag w:val="59aa1dec-a6d5-40e5-bf32-21f89bc84295"/>
          <w:id w:val="246242469"/>
          <w:dataBinding w:xpath="/elements/element[@objid='59aa1dec-a6d5-40e5-bf32-21f89bc84295']/content[@alias='Package ATTRIBUTE Name']" w:storeItemID="{D35B6978-45B9-4860-8E6E-EDB6F017D2CB}"/>
          <w:text w:multiLine="1"/>
        </w:sdtPr>
        <w:sdtEndPr/>
        <w:sdtContent>
          <w:r>
            <w:t>DecisionTree</w:t>
          </w:r>
        </w:sdtContent>
      </w:sdt>
      <w:r>
        <w:t>"</w:t>
      </w:r>
      <w:bookmarkEnd w:id="30"/>
    </w:p>
    <w:p w14:paraId="4252DA7A" w14:textId="39EB755C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-1911073623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hyperlink w:anchor="_3c0eec90-a163-4364-8ec1-855c885b184b">
        <w:r>
          <w:rPr>
            <w:rStyle w:val="af2"/>
          </w:rPr>
          <w:t>RandomForestHOG</w:t>
        </w:r>
      </w:hyperlink>
    </w:p>
    <w:p w14:paraId="7F944924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126-0000-000000000000"/>
          <w:id w:val="725035361"/>
          <w:dataBinding w:xpath="/elements/element[@objid='01ec23a8-0000-0126-0000-000000000000']/content[@alias='Stereotype ATTRIBUTE Name']" w:storeItemID="{D35B6978-45B9-4860-8E6E-EDB6F017D2CB}"/>
          <w:text w:multiLine="1"/>
        </w:sdtPr>
        <w:sdtEndPr/>
        <w:sdtContent>
          <w:r>
            <w:t>Java Package</w:t>
          </w:r>
        </w:sdtContent>
      </w:sdt>
    </w:p>
    <w:p w14:paraId="633449CE" w14:textId="56913138" w:rsidR="00420066" w:rsidRDefault="00422E90" w:rsidP="006F3B2D">
      <w:sdt>
        <w:sdtPr>
          <w:alias w:val="Package NOTE description 0"/>
          <w:tag w:val="59aa1dec-a6d5-40e5-bf32-21f89bc84295"/>
          <w:id w:val="-1312473602"/>
          <w:dataBinding w:xpath="/elements/element[@objid='59aa1dec-a6d5-40e5-bf32-21f89bc84295']/content[@alias='Package NOTE description 0']" w:storeItemID="{D35B6978-45B9-4860-8E6E-EDB6F017D2CB}"/>
          <w:text w:multiLine="1"/>
        </w:sdtPr>
        <w:sdtEndPr/>
        <w:sdtContent>
          <w:r w:rsidR="00420066">
            <w:t>Create decision tree and classify testing data</w:t>
          </w:r>
        </w:sdtContent>
      </w:sdt>
    </w:p>
    <w:p w14:paraId="1B1A1381" w14:textId="77777777" w:rsidR="00520160" w:rsidRDefault="00520160" w:rsidP="006F3B2D"/>
    <w:p w14:paraId="103FF207" w14:textId="77777777" w:rsidR="00520160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2129"/>
        <w:gridCol w:w="6923"/>
      </w:tblGrid>
      <w:tr w:rsidR="00420066" w14:paraId="50BA58FD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0611D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719A8A58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4CF48CB1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4C80A" w14:textId="77777777" w:rsidR="00420066" w:rsidRDefault="00420066" w:rsidP="00420066">
            <w:hyperlink w:anchor="_61261918-d6ad-4d4d-a19f-e6c7088f5dd6">
              <w:r>
                <w:rPr>
                  <w:rStyle w:val="af2"/>
                </w:rPr>
                <w:t>DecisionTree</w:t>
              </w:r>
            </w:hyperlink>
          </w:p>
        </w:tc>
        <w:tc>
          <w:tcPr>
            <w:tcW w:w="0" w:type="auto"/>
          </w:tcPr>
          <w:p w14:paraId="24AAF137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61261918-d6ad-4d4d-a19f-e6c7088f5dd6"/>
                <w:id w:val="-1876378671"/>
                <w:dataBinding w:xpath="/elements/element[@objid='61261918-d6ad-4d4d-a19f-e6c7088f5dd6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Class contains interface for using Decision Trees.</w:t>
                </w:r>
              </w:sdtContent>
            </w:sdt>
          </w:p>
        </w:tc>
      </w:tr>
      <w:tr w:rsidR="00420066" w14:paraId="02D1A26A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C6479A" w14:textId="77777777" w:rsidR="00420066" w:rsidRDefault="00420066" w:rsidP="00420066">
            <w:hyperlink w:anchor="_67321fdf-07c5-4b25-973e-2c0c213fa851">
              <w:r>
                <w:rPr>
                  <w:rStyle w:val="af2"/>
                </w:rPr>
                <w:t>TreeNode</w:t>
              </w:r>
            </w:hyperlink>
          </w:p>
        </w:tc>
        <w:tc>
          <w:tcPr>
            <w:tcW w:w="0" w:type="auto"/>
          </w:tcPr>
          <w:p w14:paraId="3DB5CEF7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lass NOTE summary 0"/>
                <w:tag w:val="67321fdf-07c5-4b25-973e-2c0c213fa851"/>
                <w:id w:val="-1210266515"/>
                <w:dataBinding w:xpath="/elements/element[@objid='67321fdf-07c5-4b25-973e-2c0c213fa851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Class defines the nodes of a tree data structure</w:t>
                </w:r>
              </w:sdtContent>
            </w:sdt>
          </w:p>
        </w:tc>
      </w:tr>
    </w:tbl>
    <w:p w14:paraId="3F507754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16</w:t>
      </w:r>
      <w:r>
        <w:fldChar w:fldCharType="end"/>
      </w:r>
      <w:r>
        <w:t> Owned Classes of Package "DecisionTree"</w:t>
      </w:r>
    </w:p>
    <w:p w14:paraId="0034BB1B" w14:textId="77777777" w:rsidR="00520160" w:rsidRDefault="00520160" w:rsidP="006F3B2D"/>
    <w:p w14:paraId="01FAB602" w14:textId="77777777" w:rsidR="00520160" w:rsidRDefault="00520160" w:rsidP="006F3B2D"/>
    <w:p w14:paraId="0A250AE0" w14:textId="77777777" w:rsidR="00520160" w:rsidRDefault="00520160" w:rsidP="006F3B2D"/>
    <w:p w14:paraId="4A1EF24E" w14:textId="77777777" w:rsidR="00520160" w:rsidRDefault="00520160" w:rsidP="006F3B2D"/>
    <w:p w14:paraId="2042641B" w14:textId="77777777" w:rsidR="00520160" w:rsidRDefault="00520160" w:rsidP="006F3B2D"/>
    <w:p w14:paraId="2E071FCC" w14:textId="77777777" w:rsidR="00520160" w:rsidRDefault="00520160" w:rsidP="006F3B2D"/>
    <w:p w14:paraId="625BB398" w14:textId="77777777" w:rsidR="00520160" w:rsidRDefault="00520160" w:rsidP="006F3B2D"/>
    <w:p w14:paraId="7305A9EE" w14:textId="77777777" w:rsidR="00520160" w:rsidRDefault="00520160" w:rsidP="006F3B2D"/>
    <w:p w14:paraId="3B54F5E3" w14:textId="77777777" w:rsidR="00520160" w:rsidRDefault="00520160" w:rsidP="006F3B2D"/>
    <w:p w14:paraId="4569EAFE" w14:textId="77777777" w:rsidR="00520160" w:rsidRDefault="00520160" w:rsidP="006F3B2D"/>
    <w:p w14:paraId="0B68F0D6" w14:textId="77777777" w:rsidR="00520160" w:rsidRDefault="00520160" w:rsidP="006F3B2D"/>
    <w:p w14:paraId="53EBFE0F" w14:textId="77777777" w:rsidR="00520160" w:rsidRDefault="00520160" w:rsidP="006F3B2D"/>
    <w:p w14:paraId="1F7E67C2" w14:textId="77777777" w:rsidR="00520160" w:rsidRDefault="00520160" w:rsidP="006F3B2D"/>
    <w:p w14:paraId="4F5F3CF1" w14:textId="77777777" w:rsidR="00520160" w:rsidRDefault="00520160" w:rsidP="006F3B2D"/>
    <w:p w14:paraId="13B1BDA0" w14:textId="77777777" w:rsidR="00520160" w:rsidRDefault="00520160" w:rsidP="006F3B2D"/>
    <w:p w14:paraId="24C44EF6" w14:textId="77777777" w:rsidR="00520160" w:rsidRDefault="00520160" w:rsidP="006F3B2D"/>
    <w:p w14:paraId="1A15F0D0" w14:textId="77777777" w:rsidR="00520160" w:rsidRPr="00EA58DD" w:rsidRDefault="00520160" w:rsidP="006F3B2D"/>
    <w:p w14:paraId="0CFE9B8D" w14:textId="77777777" w:rsidR="00420066" w:rsidRDefault="00420066" w:rsidP="00420066">
      <w:pPr>
        <w:pStyle w:val="2"/>
      </w:pPr>
      <w:bookmarkStart w:id="31" w:name="_Toc410005060"/>
      <w:r>
        <w:lastRenderedPageBreak/>
        <w:t>Class "</w:t>
      </w:r>
      <w:sdt>
        <w:sdtPr>
          <w:alias w:val="Class ATTRIBUTE Name"/>
          <w:tag w:val="61261918-d6ad-4d4d-a19f-e6c7088f5dd6"/>
          <w:id w:val="-652209555"/>
          <w:dataBinding w:xpath="/elements/element[@objid='61261918-d6ad-4d4d-a19f-e6c7088f5dd6']/content[@alias='Class ATTRIBUTE Name']" w:storeItemID="{D35B6978-45B9-4860-8E6E-EDB6F017D2CB}"/>
          <w:text w:multiLine="1"/>
        </w:sdtPr>
        <w:sdtEndPr/>
        <w:sdtContent>
          <w:r>
            <w:t>DecisionTree</w:t>
          </w:r>
        </w:sdtContent>
      </w:sdt>
      <w:r>
        <w:t>"</w:t>
      </w:r>
      <w:bookmarkEnd w:id="31"/>
    </w:p>
    <w:p w14:paraId="1EA22606" w14:textId="2312431A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1021132830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439112941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59aa1dec-a6d5-40e5-bf32-21f89bc84295">
        <w:r>
          <w:rPr>
            <w:rStyle w:val="af2"/>
          </w:rPr>
          <w:t>DecisionTree</w:t>
        </w:r>
      </w:hyperlink>
    </w:p>
    <w:p w14:paraId="4D9977B1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1826541889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13918E08" w14:textId="77777777" w:rsidR="00420066" w:rsidRDefault="00422E90" w:rsidP="00420066">
      <w:sdt>
        <w:sdtPr>
          <w:alias w:val="Class NOTE description 0"/>
          <w:tag w:val="61261918-d6ad-4d4d-a19f-e6c7088f5dd6"/>
          <w:id w:val="483674462"/>
          <w:dataBinding w:xpath="/elements/element[@objid='61261918-d6ad-4d4d-a19f-e6c7088f5dd6']/content[@alias='Class NOTE description 0']" w:storeItemID="{D35B6978-45B9-4860-8E6E-EDB6F017D2CB}"/>
          <w:text w:multiLine="1"/>
        </w:sdtPr>
        <w:sdtEndPr/>
        <w:sdtContent>
          <w:r w:rsidR="00420066">
            <w:t>This class implements operations about decision tree in random forest learning.</w:t>
          </w:r>
        </w:sdtContent>
      </w:sdt>
    </w:p>
    <w:p w14:paraId="56C40CF0" w14:textId="77777777" w:rsidR="00520160" w:rsidRDefault="00520160" w:rsidP="00420066">
      <w:pPr>
        <w:pStyle w:val="af4"/>
      </w:pPr>
    </w:p>
    <w:p w14:paraId="3A3147ED" w14:textId="77777777" w:rsidR="00520160" w:rsidRDefault="00520160" w:rsidP="00420066">
      <w:pPr>
        <w:pStyle w:val="af4"/>
      </w:pPr>
    </w:p>
    <w:p w14:paraId="0FA128CA" w14:textId="77777777" w:rsidR="00520160" w:rsidRDefault="00520160" w:rsidP="00420066">
      <w:pPr>
        <w:pStyle w:val="af4"/>
      </w:pPr>
    </w:p>
    <w:p w14:paraId="01A748B6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6</w:t>
      </w:r>
      <w:r>
        <w:fldChar w:fldCharType="end"/>
      </w:r>
      <w:r>
        <w:t xml:space="preserve"> DecisionTree </w:t>
      </w:r>
    </w:p>
    <w:p w14:paraId="099D13CF" w14:textId="03971D05" w:rsidR="00420066" w:rsidRDefault="00420066" w:rsidP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1F8F0760" wp14:editId="0F77D79B">
            <wp:extent cx="5267325" cy="5915025"/>
            <wp:effectExtent l="0" t="0" r="9525" b="9525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5879229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134"/>
        <w:gridCol w:w="3918"/>
      </w:tblGrid>
      <w:tr w:rsidR="00420066" w14:paraId="3BA53A72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DADAF" w14:textId="77777777" w:rsidR="00420066" w:rsidRDefault="00420066" w:rsidP="00420066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29CD14D7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1F9BFEE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C0060C" w14:textId="77777777" w:rsidR="00420066" w:rsidRDefault="00422E90" w:rsidP="00420066">
            <w:sdt>
              <w:sdtPr>
                <w:alias w:val="Operation ATTRIBUTE Name"/>
                <w:tag w:val="95f01270-0b39-4c6b-bbf3-fb177f21545e"/>
                <w:id w:val="889764398"/>
                <w:dataBinding w:xpath="/elements/element[@objid='95f01270-0b39-4c6b-bbf3-fb177f21545e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DecisionTree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303a2376-960c-449f-9dce-a819967d8f19"/>
                <w:id w:val="-773321909"/>
                <w:dataBinding w:xpath="/elements/element[@objid='303a2376-960c-449f-9dce-a819967d8f19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03a2376-960c-449f-9dce-a819967d8f19"/>
                <w:id w:val="-1856185170"/>
                <w:dataBinding w:xpath="/elements/element[@objid='303a2376-960c-449f-9dce-a819967d8f19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1623113014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792a0814-5f33-406d-bfe8-d80387d6b66a"/>
                <w:id w:val="351081527"/>
                <w:dataBinding w:xpath="/elements/element[@objid='792a0814-5f33-406d-bfe8-d80387d6b66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792a0814-5f33-406d-bfe8-d80387d6b66a"/>
                <w:id w:val="-972744397"/>
                <w:dataBinding w:xpath="/elements/element[@objid='792a0814-5f33-406d-bfe8-d80387d6b66a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bootstrapRate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-128405939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2a54ef10-840d-4cf5-8ef8-db629933abea"/>
                <w:id w:val="869726310"/>
                <w:dataBinding w:xpath="/elements/element[@objid='2a54ef10-840d-4cf5-8ef8-db629933abe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2a54ef10-840d-4cf5-8ef8-db629933abea"/>
                <w:id w:val="-1022634957"/>
                <w:dataBinding w:xpath="/elements/element[@objid='2a54ef10-840d-4cf5-8ef8-db629933abea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attrSampleN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9935664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e1e7b6c7-2db9-4f7c-9d14-c786b686bb32"/>
                <w:id w:val="-1629387920"/>
                <w:dataBinding w:xpath="/elements/element[@objid='e1e7b6c7-2db9-4f7c-9d14-c786b686bb3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e1e7b6c7-2db9-4f7c-9d14-c786b686bb32"/>
                <w:id w:val="-942146761"/>
                <w:dataBinding w:xpath="/elements/element[@objid='e1e7b6c7-2db9-4f7c-9d14-c786b686bb3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maxDepth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70432932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d9e7cdc7-0e6f-4f06-9ffd-dd0c2f66aea7"/>
                <w:id w:val="696357651"/>
                <w:dataBinding w:xpath="/elements/element[@objid='d9e7cdc7-0e6f-4f06-9ffd-dd0c2f66aea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d9e7cdc7-0e6f-4f06-9ffd-dd0c2f66aea7"/>
                <w:id w:val="-1551293905"/>
                <w:dataBinding w:xpath="/elements/element[@objid='d9e7cdc7-0e6f-4f06-9ffd-dd0c2f66aea7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treeId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137907286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7DB4E401" w14:textId="14CCAC46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95f01270-0b39-4c6b-bbf3-fb177f21545e"/>
                <w:id w:val="1635050463"/>
                <w:dataBinding w:xpath="/elements/element[@objid='95f01270-0b39-4c6b-bbf3-fb177f21545e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constructs a decision tree from a data matrix.</w:t>
                </w:r>
              </w:sdtContent>
            </w:sdt>
          </w:p>
        </w:tc>
      </w:tr>
      <w:tr w:rsidR="00420066" w14:paraId="4F0DFE15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8F16EC" w14:textId="72E68D70" w:rsidR="00420066" w:rsidRDefault="00422E90" w:rsidP="00420066">
            <w:sdt>
              <w:sdtPr>
                <w:alias w:val="Operation ATTRIBUTE Name"/>
                <w:tag w:val="bd35c418-14d7-4599-891b-34837487a39c"/>
                <w:id w:val="1307055423"/>
                <w:dataBinding w:xpath="/elements/element[@objid='bd35c418-14d7-4599-891b-34837487a39c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bootStrapSample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367c3386-30db-4d9f-8b8f-009fc217d19b"/>
                <w:id w:val="1382681837"/>
                <w:dataBinding w:xpath="/elements/element[@objid='367c3386-30db-4d9f-8b8f-009fc217d19b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67c3386-30db-4d9f-8b8f-009fc217d19b"/>
                <w:id w:val="945429832"/>
                <w:dataBinding w:xpath="/elements/element[@objid='367c3386-30db-4d9f-8b8f-009fc217d19b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-1498568144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126F3341" w14:textId="486DA3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d35c418-14d7-4599-891b-34837487a39c"/>
                <w:id w:val="1617022783"/>
                <w:dataBinding w:xpath="/elements/element[@objid='bd35c418-14d7-4599-891b-34837487a39c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 xml:space="preserve">create a boostrap sample of size trainN </w:t>
                </w:r>
              </w:sdtContent>
            </w:sdt>
          </w:p>
        </w:tc>
      </w:tr>
      <w:tr w:rsidR="00420066" w14:paraId="62131C45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D951AE" w14:textId="08A840B8" w:rsidR="00420066" w:rsidRDefault="00422E90" w:rsidP="00420066">
            <w:sdt>
              <w:sdtPr>
                <w:alias w:val="Operation ATTRIBUTE Name"/>
                <w:tag w:val="22963c8e-9140-49f2-beb7-3b2458a06c51"/>
                <w:id w:val="373976510"/>
                <w:dataBinding w:xpath="/elements/element[@objid='22963c8e-9140-49f2-beb7-3b2458a06c51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bootStrapAttr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A1F6930" w14:textId="7D0EBF32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22963c8e-9140-49f2-beb7-3b2458a06c51"/>
                <w:id w:val="1674840089"/>
                <w:dataBinding w:xpath="/elements/element[@objid='22963c8e-9140-49f2-beb7-3b2458a06c51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selects attributes of size attrN from sample</w:t>
                </w:r>
              </w:sdtContent>
            </w:sdt>
          </w:p>
        </w:tc>
      </w:tr>
      <w:tr w:rsidR="00420066" w14:paraId="6C31FED9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067FF" w14:textId="77777777" w:rsidR="00420066" w:rsidRDefault="00422E90" w:rsidP="00420066">
            <w:sdt>
              <w:sdtPr>
                <w:alias w:val="Operation ATTRIBUTE Name"/>
                <w:tag w:val="11f42db2-137b-4fd3-8d5c-065ee3ecdf65"/>
                <w:id w:val="-437441857"/>
                <w:dataBinding w:xpath="/elements/element[@objid='11f42db2-137b-4fd3-8d5c-065ee3ecdf6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createTree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66126ED0" w14:textId="27BC7408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11f42db2-137b-4fd3-8d5c-065ee3ecdf65"/>
                <w:id w:val="934099996"/>
                <w:dataBinding w:xpath="/elements/element[@objid='11f42db2-137b-4fd3-8d5c-065ee3ecdf6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creates the decision tree according to the specifications of random forest trees</w:t>
                </w:r>
              </w:sdtContent>
            </w:sdt>
          </w:p>
        </w:tc>
      </w:tr>
      <w:tr w:rsidR="00420066" w14:paraId="212B05F1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0AAA24" w14:textId="3C9B5873" w:rsidR="00420066" w:rsidRDefault="00422E90" w:rsidP="00420066">
            <w:sdt>
              <w:sdtPr>
                <w:alias w:val="Operation ATTRIBUTE Name"/>
                <w:tag w:val="008d3f40-e60d-4c6e-9eb2-7018b83bf180"/>
                <w:id w:val="1628273400"/>
                <w:dataBinding w:xpath="/elements/element[@objid='008d3f40-e60d-4c6e-9eb2-7018b83bf180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recursiveSplit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c2c2b214-8cfa-4537-91ca-29e62d2d9b03"/>
                <w:id w:val="-539513103"/>
                <w:dataBinding w:xpath="/elements/element[@objid='c2c2b214-8cfa-4537-91ca-29e62d2d9b0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  <w:rFonts w:hint="eastAsia"/>
                    <w:lang w:eastAsia="zh-TW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2c2b214-8cfa-4537-91ca-29e62d2d9b03"/>
                <w:id w:val="-1605947409"/>
                <w:dataBinding w:xpath="/elements/element[@objid='c2c2b214-8cfa-4537-91ca-29e62d2d9b03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parent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67321fdf-07c5-4b25-973e-2c0c213fa851"/>
                <w:id w:val="691572116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e6d83a1e-686c-4cfc-aa55-d473eac16acb"/>
                <w:id w:val="-1136640932"/>
                <w:dataBinding w:xpath="/elements/element[@objid='e6d83a1e-686c-4cfc-aa55-d473eac16acb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e6d83a1e-686c-4cfc-aa55-d473eac16acb"/>
                <w:id w:val="-234095937"/>
                <w:dataBinding w:xpath="/elements/element[@objid='e6d83a1e-686c-4cfc-aa55-d473eac16acb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attr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63733978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152E02B8" w14:textId="36B928E9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08d3f40-e60d-4c6e-9eb2-7018b83bf180"/>
                <w:id w:val="-802383853"/>
                <w:dataBinding w:xpath="/elements/element[@objid='008d3f40-e60d-4c6e-9eb2-7018b83bf180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critical function to create the decision tree with the selected attributes of bootstrap sample</w:t>
                </w:r>
              </w:sdtContent>
            </w:sdt>
          </w:p>
        </w:tc>
      </w:tr>
      <w:tr w:rsidR="00420066" w14:paraId="2735CC69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FB1C4" w14:textId="77777777" w:rsidR="00420066" w:rsidRDefault="00422E90" w:rsidP="00420066">
            <w:sdt>
              <w:sdtPr>
                <w:alias w:val="Operation ATTRIBUTE Name"/>
                <w:tag w:val="7ecf4c3b-9ff3-418b-af35-129fd22e2f0b"/>
                <w:id w:val="1838727191"/>
                <w:dataBinding w:xpath="/elements/element[@objid='7ecf4c3b-9ff3-418b-af35-129fd22e2f0b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findSplitPosition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17280b3a-56d9-4a1b-acbd-64375d0093e9"/>
                <w:id w:val="-1584444720"/>
                <w:dataBinding w:xpath="/elements/element[@objid='17280b3a-56d9-4a1b-acbd-64375d0093e9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17280b3a-56d9-4a1b-acbd-64375d0093e9"/>
                <w:id w:val="1455285143"/>
                <w:dataBinding w:xpath="/elements/element[@objid='17280b3a-56d9-4a1b-acbd-64375d0093e9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2043856428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5b7b27c1-3c5c-49c0-bd36-40f4a53f459c"/>
                <w:id w:val="-361127416"/>
                <w:dataBinding w:xpath="/elements/element[@objid='5b7b27c1-3c5c-49c0-bd36-40f4a53f459c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b7b27c1-3c5c-49c0-bd36-40f4a53f459c"/>
                <w:id w:val="1795558659"/>
                <w:dataBinding w:xpath="/elements/element[@objid='5b7b27c1-3c5c-49c0-bd36-40f4a53f459c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attr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211219113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c22d02ba-dd40-4b76-869b-0b95cdf469cc"/>
                <w:id w:val="-1821267589"/>
                <w:dataBinding w:xpath="/elements/element[@objid='c22d02ba-dd40-4b76-869b-0b95cdf469cc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22d02ba-dd40-4b76-869b-0b95cdf469cc"/>
                <w:id w:val="1162582145"/>
                <w:dataBinding w:xpath="/elements/element[@objid='c22d02ba-dd40-4b76-869b-0b95cdf469cc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attrObj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022c19a8-d263-4638-a209-2cfb9bad6764"/>
                <w:id w:val="-54775509"/>
                <w:dataBinding w:xpath="/elements/element[@objid='022c19a8-d263-4638-a209-2cfb9bad676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SplitAttrObj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45A35D0E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ecf4c3b-9ff3-418b-af35-129fd22e2f0b"/>
                <w:id w:val="-1707948304"/>
                <w:dataBinding w:xpath="/elements/element[@objid='7ecf4c3b-9ff3-418b-af35-129fd22e2f0b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get attribute index and value to split data</w:t>
                </w:r>
              </w:sdtContent>
            </w:sdt>
          </w:p>
        </w:tc>
      </w:tr>
      <w:tr w:rsidR="00420066" w14:paraId="6AF6FBD6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FA851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1283306829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a92d6aca-adbe-48de-8ac8-8bd7765d23cf"/>
                <w:id w:val="-1470125726"/>
                <w:dataBinding w:xpath="/elements/element[@objid='a92d6aca-adbe-48de-8ac8-8bd7765d23cf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checkPosition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c66f034f-2fea-4155-bae9-9f4efe55b765"/>
                <w:id w:val="-2006498917"/>
                <w:dataBinding w:xpath="/elements/element[@objid='c66f034f-2fea-4155-bae9-9f4efe55b765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66f034f-2fea-4155-bae9-9f4efe55b765"/>
                <w:id w:val="409211672"/>
                <w:dataBinding w:xpath="/elements/element[@objid='c66f034f-2fea-4155-bae9-9f4efe55b765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-843394231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5571912c-eede-4e69-8cc8-6db79d8d1d11"/>
                <w:id w:val="150641791"/>
                <w:dataBinding w:xpath="/elements/element[@objid='5571912c-eede-4e69-8cc8-6db79d8d1d11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571912c-eede-4e69-8cc8-6db79d8d1d11"/>
                <w:id w:val="526916969"/>
                <w:dataBinding w:xpath="/elements/element[@objid='5571912c-eede-4e69-8cc8-6db79d8d1d11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attr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187337481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d83f0875-9fb3-4be0-ab92-6f7084473fbe"/>
                <w:id w:val="552209456"/>
                <w:dataBinding w:xpath="/elements/element[@objid='d83f0875-9fb3-4be0-ab92-6f7084473fbe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d83f0875-9fb3-4be0-ab92-6f7084473fbe"/>
                <w:id w:val="-363982331"/>
                <w:dataBinding w:xpath="/elements/element[@objid='d83f0875-9fb3-4be0-ab92-6f7084473fbe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val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-1777317309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61912E6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92d6aca-adbe-48de-8ac8-8bd7765d23cf"/>
                <w:id w:val="824330331"/>
                <w:dataBinding w:xpath="/elements/element[@objid='a92d6aca-adbe-48de-8ac8-8bd7765d23cf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the entropy of current split position</w:t>
                </w:r>
              </w:sdtContent>
            </w:sdt>
          </w:p>
        </w:tc>
      </w:tr>
      <w:tr w:rsidR="00420066" w14:paraId="6CBBF43D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82B5E" w14:textId="77777777" w:rsidR="00420066" w:rsidRDefault="00422E90" w:rsidP="00420066">
            <w:sdt>
              <w:sdtPr>
                <w:alias w:val="Interface ATTRIBUTE Name"/>
                <w:tag w:val="5698835c-30e9-4519-a8b0-d3c88ab38ec5"/>
                <w:id w:val="815612226"/>
                <w:dataBinding w:xpath="/elements/element[@objid='5698835c-30e9-4519-a8b0-d3c88ab38ec5']/content[@alias='Interface ATTRIBUTE Name']" w:storeItemID="{D35B6978-45B9-4860-8E6E-EDB6F017D2CB}"/>
                <w:text w:multiLine="1"/>
              </w:sdtPr>
              <w:sdtEndPr/>
              <w:sdtContent>
                <w:r w:rsidR="00420066">
                  <w:t>List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b63c04dc-7ff6-4fc2-b770-4da23218d4e6"/>
                <w:id w:val="-625389049"/>
                <w:dataBinding w:xpath="/elements/element[@objid='b63c04dc-7ff6-4fc2-b770-4da23218d4e6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splitData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563b5130-788c-4e3f-8e3e-c745f71ad567"/>
                <w:id w:val="744074323"/>
                <w:dataBinding w:xpath="/elements/element[@objid='563b5130-788c-4e3f-8e3e-c745f71ad56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63b5130-788c-4e3f-8e3e-c745f71ad567"/>
                <w:id w:val="1496843480"/>
                <w:dataBinding w:xpath="/elements/element[@objid='563b5130-788c-4e3f-8e3e-c745f71ad567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325869298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edb6711c-7777-448a-ba7a-c6372a1c366d"/>
                <w:id w:val="-1241256328"/>
                <w:dataBinding w:xpath="/elements/element[@objid='edb6711c-7777-448a-ba7a-c6372a1c366d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edb6711c-7777-448a-ba7a-c6372a1c366d"/>
                <w:id w:val="-573971828"/>
                <w:dataBinding w:xpath="/elements/element[@objid='edb6711c-7777-448a-ba7a-c6372a1c366d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minAt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92692025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5497b889-dd02-4cda-82f4-79f849eaac63"/>
                <w:id w:val="-11544434"/>
                <w:dataBinding w:xpath="/elements/element[@objid='5497b889-dd02-4cda-82f4-79f849eaac6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497b889-dd02-4cda-82f4-79f849eaac63"/>
                <w:id w:val="996840026"/>
                <w:dataBinding w:xpath="/elements/element[@objid='5497b889-dd02-4cda-82f4-79f849eaac63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minAtVal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-338157925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40147AE8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63c04dc-7ff6-4fc2-b770-4da23218d4e6"/>
                <w:id w:val="1547558938"/>
                <w:dataBinding w:xpath="/elements/element[@objid='b63c04dc-7ff6-4fc2-b770-4da23218d4e6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split data with given attribute index and value</w:t>
                </w:r>
              </w:sdtContent>
            </w:sdt>
          </w:p>
        </w:tc>
      </w:tr>
      <w:tr w:rsidR="00420066" w14:paraId="5C663F3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5BFD3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-1657132605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7ce0a9a6-215d-45de-b627-51adb96b0849"/>
                <w:id w:val="1796792583"/>
                <w:dataBinding w:xpath="/elements/element[@objid='7ce0a9a6-215d-45de-b627-51adb96b084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getClassProbs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3d75e91b-ab17-45dd-b373-7dc7ac660b3f"/>
                <w:id w:val="1086502787"/>
                <w:dataBinding w:xpath="/elements/element[@objid='3d75e91b-ab17-45dd-b373-7dc7ac660b3f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d75e91b-ab17-45dd-b373-7dc7ac660b3f"/>
                <w:id w:val="1869567379"/>
                <w:dataBinding w:xpath="/elements/element[@objid='3d75e91b-ab17-45dd-b373-7dc7ac660b3f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966017004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8ECB846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ce0a9a6-215d-45de-b627-51adb96b0849"/>
                <w:id w:val="-2079193101"/>
                <w:dataBinding w:xpath="/elements/element[@objid='7ce0a9a6-215d-45de-b627-51adb96b084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get probabilities of classes</w:t>
                </w:r>
              </w:sdtContent>
            </w:sdt>
          </w:p>
        </w:tc>
      </w:tr>
      <w:tr w:rsidR="00420066" w14:paraId="518D1468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948BA8" w14:textId="77777777" w:rsidR="00420066" w:rsidRPr="00E1569C" w:rsidRDefault="00422E90" w:rsidP="00420066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alias w:val="DataType ATTRIBUTE Name"/>
                <w:tag w:val="00000004-0000-0010-0000-000000000000"/>
                <w:id w:val="1278065709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Operation ATTRIBUTE Name"/>
                <w:tag w:val="fd648919-2e2f-4bc6-879d-c6e42bfdceea"/>
                <w:id w:val="2079861813"/>
                <w:dataBinding w:xpath="/elements/element[@objid='fd648919-2e2f-4bc6-879d-c6e42bfdceea']/content[@alias='Operation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calcEntropy</w:t>
                </w:r>
              </w:sdtContent>
            </w:sdt>
            <w:r w:rsidR="00420066" w:rsidRPr="00E1569C">
              <w:rPr>
                <w:lang w:val="fr-FR"/>
              </w:rPr>
              <w:t xml:space="preserve"> (</w:t>
            </w:r>
            <w:sdt>
              <w:sdtPr>
                <w:rPr>
                  <w:rStyle w:val="ae"/>
                  <w:lang w:val="fr-FR"/>
                </w:rPr>
                <w:alias w:val="Parameter ATTRIBUTE ParameterPassing"/>
                <w:tag w:val="4dae5d4a-523a-4d7a-a435-0cd20e068fed"/>
                <w:id w:val="708921063"/>
                <w:dataBinding w:xpath="/elements/element[@objid='4dae5d4a-523a-4d7a-a435-0cd20e068fed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 w:rsidRPr="00E1569C">
                  <w:rPr>
                    <w:rStyle w:val="ae"/>
                    <w:lang w:val="fr-FR"/>
                  </w:rPr>
                  <w:t>Inout</w:t>
                </w:r>
              </w:sdtContent>
            </w:sdt>
            <w:r w:rsidR="00420066" w:rsidRPr="00E1569C">
              <w:rPr>
                <w:rStyle w:val="ae"/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Parameter ATTRIBUTE Name"/>
                <w:tag w:val="4dae5d4a-523a-4d7a-a435-0cd20e068fed"/>
                <w:id w:val="1812128651"/>
                <w:dataBinding w:xpath="/elements/element[@objid='4dae5d4a-523a-4d7a-a435-0cd20e068fed']/content[@alias='Parameter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ps</w:t>
                </w:r>
              </w:sdtContent>
            </w:sdt>
            <w:r w:rsidR="00420066" w:rsidRPr="00E1569C">
              <w:rPr>
                <w:lang w:val="fr-FR"/>
              </w:rPr>
              <w:t xml:space="preserve"> </w:t>
            </w:r>
            <w:sdt>
              <w:sdtPr>
                <w:rPr>
                  <w:lang w:val="fr-FR"/>
                </w:rPr>
                <w:alias w:val="DataType ATTRIBUTE Name"/>
                <w:tag w:val="00000004-0000-0010-0000-000000000000"/>
                <w:id w:val="-1412688607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 w:rsidRPr="00E1569C">
                  <w:rPr>
                    <w:lang w:val="fr-FR"/>
                  </w:rPr>
                  <w:t>double</w:t>
                </w:r>
              </w:sdtContent>
            </w:sdt>
            <w:r w:rsidR="00420066" w:rsidRPr="00E1569C">
              <w:rPr>
                <w:lang w:val="fr-FR"/>
              </w:rPr>
              <w:t>)</w:t>
            </w:r>
          </w:p>
        </w:tc>
        <w:tc>
          <w:tcPr>
            <w:tcW w:w="0" w:type="auto"/>
          </w:tcPr>
          <w:p w14:paraId="32BE81FA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fd648919-2e2f-4bc6-879d-c6e42bfdceea"/>
                <w:id w:val="-289052289"/>
                <w:dataBinding w:xpath="/elements/element[@objid='fd648919-2e2f-4bc6-879d-c6e42bfdcee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calculate the entropy given classes' probabilities</w:t>
                </w:r>
              </w:sdtContent>
            </w:sdt>
          </w:p>
        </w:tc>
      </w:tr>
      <w:tr w:rsidR="00420066" w14:paraId="70709391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4C9A7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197805681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943639d0-f911-4e72-b5b3-3087f8f11863"/>
                <w:id w:val="356862110"/>
                <w:dataBinding w:xpath="/elements/element[@objid='943639d0-f911-4e72-b5b3-3087f8f11863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classify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a73f148c-2d1d-4cfd-9bb4-3fcc86556892"/>
                <w:id w:val="835350612"/>
                <w:dataBinding w:xpath="/elements/element[@objid='a73f148c-2d1d-4cfd-9bb4-3fcc8655689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a73f148c-2d1d-4cfd-9bb4-3fcc86556892"/>
                <w:id w:val="-1736386360"/>
                <w:dataBinding w:xpath="/elements/element[@objid='a73f148c-2d1d-4cfd-9bb4-3fcc8655689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testData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-619758659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4BC8C669" w14:textId="331241B3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943639d0-f911-4e72-b5b3-3087f8f11863"/>
                <w:id w:val="435942591"/>
                <w:dataBinding w:xpath="/elements/element[@objid='943639d0-f911-4e72-b5b3-3087f8f11863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traverses the tree and returns the prediction of the given test data</w:t>
                </w:r>
              </w:sdtContent>
            </w:sdt>
          </w:p>
        </w:tc>
      </w:tr>
      <w:tr w:rsidR="00420066" w14:paraId="36379971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DA1152" w14:textId="77777777" w:rsidR="00420066" w:rsidRDefault="00422E90" w:rsidP="00420066">
            <w:sdt>
              <w:sdtPr>
                <w:alias w:val="Class ATTRIBUTE Name"/>
                <w:tag w:val="67321fdf-07c5-4b25-973e-2c0c213fa851"/>
                <w:id w:val="-1326124443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ad25cc8d-ceae-4db0-9e4b-acc68213cd14"/>
                <w:id w:val="1851054424"/>
                <w:dataBinding w:xpath="/elements/element[@objid='ad25cc8d-ceae-4db0-9e4b-acc68213cd14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getRootNode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2DD74324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d25cc8d-ceae-4db0-9e4b-acc68213cd14"/>
                <w:id w:val="1786779287"/>
                <w:dataBinding w:xpath="/elements/element[@objid='ad25cc8d-ceae-4db0-9e4b-acc68213cd14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rootNode</w:t>
                </w:r>
              </w:sdtContent>
            </w:sdt>
          </w:p>
        </w:tc>
      </w:tr>
      <w:tr w:rsidR="00420066" w14:paraId="02167AB9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643F8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540208247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63b47eaa-471d-4eb4-adca-cab602bc5ace"/>
                <w:id w:val="-1152527840"/>
                <w:dataBinding w:xpath="/elements/element[@objid='63b47eaa-471d-4eb4-adca-cab602bc5ace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getDataN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216A3240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63b47eaa-471d-4eb4-adca-cab602bc5ace"/>
                <w:id w:val="-2069718633"/>
                <w:dataBinding w:xpath="/elements/element[@objid='63b47eaa-471d-4eb4-adca-cab602bc5ace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dataN</w:t>
                </w:r>
              </w:sdtContent>
            </w:sdt>
          </w:p>
        </w:tc>
      </w:tr>
      <w:tr w:rsidR="00420066" w14:paraId="60F5FA75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CAE6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177739471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8ffc74de-64ab-4a5d-a8cd-c3c248d2a397"/>
                <w:id w:val="456004001"/>
                <w:dataBinding w:xpath="/elements/element[@objid='8ffc74de-64ab-4a5d-a8cd-c3c248d2a397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getTrainN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C6A9C2B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8ffc74de-64ab-4a5d-a8cd-c3c248d2a397"/>
                <w:id w:val="-2027779777"/>
                <w:dataBinding w:xpath="/elements/element[@objid='8ffc74de-64ab-4a5d-a8cd-c3c248d2a397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trainN</w:t>
                </w:r>
              </w:sdtContent>
            </w:sdt>
          </w:p>
        </w:tc>
      </w:tr>
      <w:tr w:rsidR="00420066" w14:paraId="667DC90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96365D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177685271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1dbf7ac-ba78-42ed-bd03-46d44c5dc9d9"/>
                <w:id w:val="1363168022"/>
                <w:dataBinding w:xpath="/elements/element[@objid='01dbf7ac-ba78-42ed-bd03-46d44c5dc9d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getTestN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8B08226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1dbf7ac-ba78-42ed-bd03-46d44c5dc9d9"/>
                <w:id w:val="-326903048"/>
                <w:dataBinding w:xpath="/elements/element[@objid='01dbf7ac-ba78-42ed-bd03-46d44c5dc9d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testN</w:t>
                </w:r>
              </w:sdtContent>
            </w:sdt>
          </w:p>
        </w:tc>
      </w:tr>
      <w:tr w:rsidR="00420066" w14:paraId="507418F3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9576CC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82488896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cfbb2b17-f989-4b01-b6a1-114831b55187"/>
                <w:id w:val="-1104412027"/>
                <w:dataBinding w:xpath="/elements/element[@objid='cfbb2b17-f989-4b01-b6a1-114831b55187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getAttrN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AFB298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cfbb2b17-f989-4b01-b6a1-114831b55187"/>
                <w:id w:val="-210652157"/>
                <w:dataBinding w:xpath="/elements/element[@objid='cfbb2b17-f989-4b01-b6a1-114831b55187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attrN</w:t>
                </w:r>
              </w:sdtContent>
            </w:sdt>
          </w:p>
        </w:tc>
      </w:tr>
      <w:tr w:rsidR="00420066" w14:paraId="6A8128B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E0004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114539356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f0c21177-ad32-4c85-87ad-4d1c52b15098"/>
                <w:id w:val="354239001"/>
                <w:dataBinding w:xpath="/elements/element[@objid='f0c21177-ad32-4c85-87ad-4d1c52b15098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getAttrSampleN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58355D9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f0c21177-ad32-4c85-87ad-4d1c52b15098"/>
                <w:id w:val="169611865"/>
                <w:dataBinding w:xpath="/elements/element[@objid='f0c21177-ad32-4c85-87ad-4d1c52b15098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attrSampleN</w:t>
                </w:r>
              </w:sdtContent>
            </w:sdt>
          </w:p>
        </w:tc>
      </w:tr>
      <w:tr w:rsidR="00420066" w14:paraId="7DFDFBFC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4E2BA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42584382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dd2ac6f9-19d5-4ed5-bf0c-24d862bc34f1"/>
                <w:id w:val="-1346248430"/>
                <w:dataBinding w:xpath="/elements/element[@objid='dd2ac6f9-19d5-4ed5-bf0c-24d862bc34f1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getTreeId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6E7AF460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dd2ac6f9-19d5-4ed5-bf0c-24d862bc34f1"/>
                <w:id w:val="-408852421"/>
                <w:dataBinding w:xpath="/elements/element[@objid='dd2ac6f9-19d5-4ed5-bf0c-24d862bc34f1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treeId</w:t>
                </w:r>
              </w:sdtContent>
            </w:sdt>
          </w:p>
        </w:tc>
      </w:tr>
    </w:tbl>
    <w:p w14:paraId="13B8EF28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17</w:t>
      </w:r>
      <w:r>
        <w:fldChar w:fldCharType="end"/>
      </w:r>
      <w:r>
        <w:t> Operations of Class "DecisionTree"</w:t>
      </w:r>
    </w:p>
    <w:p w14:paraId="34A6911E" w14:textId="77777777" w:rsidR="00520160" w:rsidRDefault="00520160" w:rsidP="006F3B2D"/>
    <w:p w14:paraId="751A0D87" w14:textId="77777777" w:rsidR="00520160" w:rsidRDefault="00520160" w:rsidP="006F3B2D"/>
    <w:p w14:paraId="0385E7E3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2916"/>
        <w:gridCol w:w="6136"/>
      </w:tblGrid>
      <w:tr w:rsidR="00420066" w14:paraId="1AA75983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B87B5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0D51EABF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3060F87D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1ABF1" w14:textId="77777777" w:rsidR="00420066" w:rsidRDefault="00422E90" w:rsidP="00420066">
            <w:sdt>
              <w:sdtPr>
                <w:alias w:val="Attribute ATTRIBUTE Name"/>
                <w:tag w:val="ebb8f3f9-dd89-4d5b-b771-a57032b21977"/>
                <w:id w:val="-70037797"/>
                <w:dataBinding w:xpath="/elements/element[@objid='ebb8f3f9-dd89-4d5b-b771-a57032b21977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dataN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ebb8f3f9-dd89-4d5b-b771-a57032b21977"/>
                <w:id w:val="1983661833"/>
                <w:dataBinding w:xpath="/elements/element[@objid='ebb8f3f9-dd89-4d5b-b771-a57032b21977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ebb8f3f9-dd89-4d5b-b771-a57032b21977"/>
                <w:id w:val="1901393295"/>
                <w:dataBinding w:xpath="/elements/element[@objid='ebb8f3f9-dd89-4d5b-b771-a57032b21977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37137618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23CDFC9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ebb8f3f9-dd89-4d5b-b771-a57032b21977"/>
                <w:id w:val="893696441"/>
                <w:dataBinding w:xpath="/elements/element[@objid='ebb8f3f9-dd89-4d5b-b771-a57032b21977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total size of the data (training and testing)</w:t>
                </w:r>
              </w:sdtContent>
            </w:sdt>
          </w:p>
        </w:tc>
      </w:tr>
      <w:tr w:rsidR="00420066" w14:paraId="3CF56B68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29AB01" w14:textId="77777777" w:rsidR="00420066" w:rsidRDefault="00422E90" w:rsidP="00420066">
            <w:sdt>
              <w:sdtPr>
                <w:alias w:val="Attribute ATTRIBUTE Name"/>
                <w:tag w:val="0e6e5a8a-cb9a-426f-99dd-bbc8cd785220"/>
                <w:id w:val="1331328278"/>
                <w:dataBinding w:xpath="/elements/element[@objid='0e6e5a8a-cb9a-426f-99dd-bbc8cd785220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trainN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0e6e5a8a-cb9a-426f-99dd-bbc8cd785220"/>
                <w:id w:val="885538964"/>
                <w:dataBinding w:xpath="/elements/element[@objid='0e6e5a8a-cb9a-426f-99dd-bbc8cd785220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0e6e5a8a-cb9a-426f-99dd-bbc8cd785220"/>
                <w:id w:val="-1221582072"/>
                <w:dataBinding w:xpath="/elements/element[@objid='0e6e5a8a-cb9a-426f-99dd-bbc8cd785220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21354663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409205CD" w14:textId="0DC568C0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0e6e5a8a-cb9a-426f-99dd-bbc8cd785220"/>
                <w:id w:val="-1267080019"/>
                <w:dataBinding w:xpath="/elements/element[@objid='0e6e5a8a-cb9a-426f-99dd-bbc8cd785220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size of the bootstrap samples to train (assigned by RFLearner)</w:t>
                </w:r>
              </w:sdtContent>
            </w:sdt>
          </w:p>
        </w:tc>
      </w:tr>
      <w:tr w:rsidR="00420066" w14:paraId="3BB08210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2637C5" w14:textId="514CC08B" w:rsidR="00420066" w:rsidRDefault="00422E90" w:rsidP="00420066">
            <w:sdt>
              <w:sdtPr>
                <w:alias w:val="Attribute ATTRIBUTE Name"/>
                <w:tag w:val="c8d51bcf-a123-439a-a3af-27758281545f"/>
                <w:id w:val="717098431"/>
                <w:dataBinding w:xpath="/elements/element[@objid='c8d51bcf-a123-439a-a3af-27758281545f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attrN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c8d51bcf-a123-439a-a3af-27758281545f"/>
                <w:id w:val="-1282333333"/>
                <w:dataBinding w:xpath="/elements/element[@objid='c8d51bcf-a123-439a-a3af-27758281545f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c8d51bcf-a123-439a-a3af-27758281545f"/>
                <w:id w:val="-1165851291"/>
                <w:dataBinding w:xpath="/elements/element[@objid='c8d51bcf-a123-439a-a3af-27758281545f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80669969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0B3642E2" w14:textId="5D83BDBB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c8d51bcf-a123-439a-a3af-27758281545f"/>
                <w:id w:val="-1589759608"/>
                <w:dataBinding w:xpath="/elements/element[@objid='c8d51bcf-a123-439a-a3af-27758281545f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size of the attributes to train (assigned by RFLearner)</w:t>
                </w:r>
              </w:sdtContent>
            </w:sdt>
          </w:p>
        </w:tc>
      </w:tr>
      <w:tr w:rsidR="00420066" w14:paraId="45CBCBE4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7A6EDC" w14:textId="77777777" w:rsidR="00420066" w:rsidRDefault="00422E90" w:rsidP="00420066">
            <w:sdt>
              <w:sdtPr>
                <w:alias w:val="Attribute ATTRIBUTE Name"/>
                <w:tag w:val="21edd323-6522-430a-b669-ee919527a2ae"/>
                <w:id w:val="2042624568"/>
                <w:dataBinding w:xpath="/elements/element[@objid='21edd323-6522-430a-b669-ee919527a2ae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attrN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21edd323-6522-430a-b669-ee919527a2ae"/>
                <w:id w:val="-1773002598"/>
                <w:dataBinding w:xpath="/elements/element[@objid='21edd323-6522-430a-b669-ee919527a2ae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21edd323-6522-430a-b669-ee919527a2ae"/>
                <w:id w:val="110643193"/>
                <w:dataBinding w:xpath="/elements/element[@objid='21edd323-6522-430a-b669-ee919527a2ae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76278583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5CFBDFF6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21edd323-6522-430a-b669-ee919527a2ae"/>
                <w:id w:val="-2081814413"/>
                <w:dataBinding w:xpath="/elements/element[@objid='21edd323-6522-430a-b669-ee919527a2ae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size of all attributes</w:t>
                </w:r>
              </w:sdtContent>
            </w:sdt>
          </w:p>
        </w:tc>
      </w:tr>
      <w:tr w:rsidR="00420066" w14:paraId="5CAA367D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59B668" w14:textId="77777777" w:rsidR="00420066" w:rsidRDefault="00422E90" w:rsidP="00420066">
            <w:sdt>
              <w:sdtPr>
                <w:alias w:val="Attribute ATTRIBUTE Name"/>
                <w:tag w:val="14874f48-8260-4c91-bef2-591d07b585c1"/>
                <w:id w:val="1657336816"/>
                <w:dataBinding w:xpath="/elements/element[@objid='14874f48-8260-4c91-bef2-591d07b585c1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attrSampleN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14874f48-8260-4c91-bef2-591d07b585c1"/>
                <w:id w:val="-1598170232"/>
                <w:dataBinding w:xpath="/elements/element[@objid='14874f48-8260-4c91-bef2-591d07b585c1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14874f48-8260-4c91-bef2-591d07b585c1"/>
                <w:id w:val="1509327203"/>
                <w:dataBinding w:xpath="/elements/element[@objid='14874f48-8260-4c91-bef2-591d07b585c1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28732472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2AB77FAF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14874f48-8260-4c91-bef2-591d07b585c1"/>
                <w:id w:val="1526824726"/>
                <w:dataBinding w:xpath="/elements/element[@objid='14874f48-8260-4c91-bef2-591d07b585c1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size of bootstrapped attributes to train</w:t>
                </w:r>
              </w:sdtContent>
            </w:sdt>
          </w:p>
        </w:tc>
      </w:tr>
      <w:tr w:rsidR="00420066" w14:paraId="74AD6BDF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F9320E" w14:textId="77777777" w:rsidR="00420066" w:rsidRDefault="00422E90" w:rsidP="00420066">
            <w:sdt>
              <w:sdtPr>
                <w:alias w:val="Attribute ATTRIBUTE Name"/>
                <w:tag w:val="cb56c07e-b01b-4ef0-9b0e-0770e73cd9c9"/>
                <w:id w:val="-643973193"/>
                <w:dataBinding w:xpath="/elements/element[@objid='cb56c07e-b01b-4ef0-9b0e-0770e73cd9c9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treeId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cb56c07e-b01b-4ef0-9b0e-0770e73cd9c9"/>
                <w:id w:val="1006250483"/>
                <w:dataBinding w:xpath="/elements/element[@objid='cb56c07e-b01b-4ef0-9b0e-0770e73cd9c9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cb56c07e-b01b-4ef0-9b0e-0770e73cd9c9"/>
                <w:id w:val="-1664775886"/>
                <w:dataBinding w:xpath="/elements/element[@objid='cb56c07e-b01b-4ef0-9b0e-0770e73cd9c9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32258742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5B01F1FD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cb56c07e-b01b-4ef0-9b0e-0770e73cd9c9"/>
                <w:id w:val="1095667799"/>
                <w:dataBinding w:xpath="/elements/element[@objid='cb56c07e-b01b-4ef0-9b0e-0770e73cd9c9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the number of this tree</w:t>
                </w:r>
              </w:sdtContent>
            </w:sdt>
          </w:p>
        </w:tc>
      </w:tr>
      <w:tr w:rsidR="00420066" w14:paraId="3CCF38C1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10389B" w14:textId="77777777" w:rsidR="00420066" w:rsidRDefault="00422E90" w:rsidP="00420066">
            <w:sdt>
              <w:sdtPr>
                <w:alias w:val="Attribute ATTRIBUTE Name"/>
                <w:tag w:val="1eae5257-549a-421b-a2ab-b958b85bc4a1"/>
                <w:id w:val="-1341772974"/>
                <w:dataBinding w:xpath="/elements/element[@objid='1eae5257-549a-421b-a2ab-b958b85bc4a1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maxDepth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1eae5257-549a-421b-a2ab-b958b85bc4a1"/>
                <w:id w:val="1110319964"/>
                <w:dataBinding w:xpath="/elements/element[@objid='1eae5257-549a-421b-a2ab-b958b85bc4a1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1eae5257-549a-421b-a2ab-b958b85bc4a1"/>
                <w:id w:val="-795445228"/>
                <w:dataBinding w:xpath="/elements/element[@objid='1eae5257-549a-421b-a2ab-b958b85bc4a1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1675729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5558700B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1eae5257-549a-421b-a2ab-b958b85bc4a1"/>
                <w:id w:val="-1198766876"/>
                <w:dataBinding w:xpath="/elements/element[@objid='1eae5257-549a-421b-a2ab-b958b85bc4a1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maximum level of decision tree</w:t>
                </w:r>
              </w:sdtContent>
            </w:sdt>
          </w:p>
        </w:tc>
      </w:tr>
      <w:tr w:rsidR="00420066" w14:paraId="6173A2E8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C10705" w14:textId="77777777" w:rsidR="00420066" w:rsidRDefault="00422E90" w:rsidP="00420066">
            <w:sdt>
              <w:sdtPr>
                <w:alias w:val="Attribute ATTRIBUTE Name"/>
                <w:tag w:val="98d71758-ee05-484b-bb6f-11b32811074d"/>
                <w:id w:val="609010521"/>
                <w:dataBinding w:xpath="/elements/element[@objid='98d71758-ee05-484b-bb6f-11b32811074d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attrSample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98d71758-ee05-484b-bb6f-11b32811074d"/>
                <w:id w:val="-1541285404"/>
                <w:dataBinding w:xpath="/elements/element[@objid='98d71758-ee05-484b-bb6f-11b32811074d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98d71758-ee05-484b-bb6f-11b32811074d"/>
                <w:id w:val="1516498112"/>
                <w:dataBinding w:xpath="/elements/element[@objid='98d71758-ee05-484b-bb6f-11b32811074d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982310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2C3752E3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98d71758-ee05-484b-bb6f-11b32811074d"/>
                <w:id w:val="26768879"/>
                <w:dataBinding w:xpath="/elements/element[@objid='98d71758-ee05-484b-bb6f-11b32811074d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an array of bootstrapped attributes' index</w:t>
                </w:r>
              </w:sdtContent>
            </w:sdt>
          </w:p>
        </w:tc>
      </w:tr>
      <w:tr w:rsidR="00420066" w14:paraId="0BBFE687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D9352" w14:textId="77777777" w:rsidR="00420066" w:rsidRDefault="00422E90" w:rsidP="00420066">
            <w:sdt>
              <w:sdtPr>
                <w:alias w:val="Attribute ATTRIBUTE Name"/>
                <w:tag w:val="2c415670-7cd8-4d99-b201-9e2099503b33"/>
                <w:id w:val="-1212884218"/>
                <w:dataBinding w:xpath="/elements/element[@objid='2c415670-7cd8-4d99-b201-9e2099503b33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logOfTwo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2c415670-7cd8-4d99-b201-9e2099503b33"/>
                <w:id w:val="-788668296"/>
                <w:dataBinding w:xpath="/elements/element[@objid='2c415670-7cd8-4d99-b201-9e2099503b33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2c415670-7cd8-4d99-b201-9e2099503b33"/>
                <w:id w:val="-716202936"/>
                <w:dataBinding w:xpath="/elements/element[@objid='2c415670-7cd8-4d99-b201-9e2099503b33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10-0000-000000000000"/>
                <w:id w:val="-676034077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</w:p>
        </w:tc>
        <w:tc>
          <w:tcPr>
            <w:tcW w:w="0" w:type="auto"/>
          </w:tcPr>
          <w:p w14:paraId="51497FFD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2c415670-7cd8-4d99-b201-9e2099503b33"/>
                <w:id w:val="702983001"/>
                <w:dataBinding w:xpath="/elements/element[@objid='2c415670-7cd8-4d99-b201-9e2099503b33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log 2</w:t>
                </w:r>
              </w:sdtContent>
            </w:sdt>
          </w:p>
        </w:tc>
      </w:tr>
    </w:tbl>
    <w:p w14:paraId="5BFB85CF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18</w:t>
      </w:r>
      <w:r>
        <w:fldChar w:fldCharType="end"/>
      </w:r>
      <w:r>
        <w:t> Attributes of Class "DecisionTree"</w:t>
      </w:r>
    </w:p>
    <w:p w14:paraId="431D9C0C" w14:textId="77777777" w:rsidR="00520160" w:rsidRDefault="00520160" w:rsidP="006F3B2D"/>
    <w:p w14:paraId="61F8551E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4676"/>
        <w:gridCol w:w="4376"/>
      </w:tblGrid>
      <w:tr w:rsidR="00420066" w14:paraId="11F46B58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493BF3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238DCCBE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47B4546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6CC08" w14:textId="77777777" w:rsidR="00420066" w:rsidRDefault="00422E90" w:rsidP="00420066">
            <w:sdt>
              <w:sdtPr>
                <w:alias w:val="Association ATTRIBUTE Name"/>
                <w:tag w:val="ebcc0750-dcdc-4e30-8f38-7271a0fa2902"/>
                <w:id w:val="-772942264"/>
                <w:showingPlcHdr/>
                <w:dataBinding w:xpath="/elements/element[@objid='ebcc0750-dcdc-4e30-8f38-7271a0fa2902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bd717090-214d-4987-9ab8-8616e6eb28ed"/>
                <w:id w:val="-363143719"/>
                <w:dataBinding w:xpath="/elements/element[@objid='bd717090-214d-4987-9ab8-8616e6eb28ed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rootNode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bd717090-214d-4987-9ab8-8616e6eb28ed"/>
                <w:id w:val="1252788020"/>
                <w:dataBinding w:xpath="/elements/element[@objid='bd717090-214d-4987-9ab8-8616e6eb28ed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bd717090-214d-4987-9ab8-8616e6eb28ed"/>
                <w:id w:val="-1399506329"/>
                <w:dataBinding w:xpath="/elements/element[@objid='bd717090-214d-4987-9ab8-8616e6eb28ed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hyperlink w:anchor="_67321fdf-07c5-4b25-973e-2c0c213fa851">
              <w:r w:rsidR="00420066">
                <w:rPr>
                  <w:rStyle w:val="af2"/>
                </w:rPr>
                <w:t>TreeNode</w:t>
              </w:r>
            </w:hyperlink>
          </w:p>
        </w:tc>
        <w:tc>
          <w:tcPr>
            <w:tcW w:w="0" w:type="auto"/>
          </w:tcPr>
          <w:p w14:paraId="2D8E5089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bd717090-214d-4987-9ab8-8616e6eb28ed"/>
                <w:id w:val="-798063690"/>
                <w:dataBinding w:xpath="/elements/element[@objid='bd717090-214d-4987-9ab8-8616e6eb28ed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root node of this decision tree</w:t>
                </w:r>
              </w:sdtContent>
            </w:sdt>
          </w:p>
        </w:tc>
      </w:tr>
      <w:tr w:rsidR="00420066" w14:paraId="22C724A5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1631C7" w14:textId="77777777" w:rsidR="00420066" w:rsidRDefault="00422E90" w:rsidP="00420066">
            <w:sdt>
              <w:sdtPr>
                <w:alias w:val="Association ATTRIBUTE Name"/>
                <w:tag w:val="4aeb4a1d-72fb-4a17-bf60-5fc8f13128e7"/>
                <w:id w:val="869425847"/>
                <w:showingPlcHdr/>
                <w:dataBinding w:xpath="/elements/element[@objid='4aeb4a1d-72fb-4a17-bf60-5fc8f13128e7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7fe055b8-3a4f-4fbf-a7a0-2e4d8328bd49"/>
                <w:id w:val="1518119300"/>
                <w:dataBinding w:xpath="/elements/element[@objid='7fe055b8-3a4f-4fbf-a7a0-2e4d8328bd49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train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7fe055b8-3a4f-4fbf-a7a0-2e4d8328bd49"/>
                <w:id w:val="-1998948816"/>
                <w:dataBinding w:xpath="/elements/element[@objid='7fe055b8-3a4f-4fbf-a7a0-2e4d8328bd49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7fe055b8-3a4f-4fbf-a7a0-2e4d8328bd49"/>
                <w:id w:val="1955212686"/>
                <w:dataBinding w:xpath="/elements/element[@objid='7fe055b8-3a4f-4fbf-a7a0-2e4d8328bd49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hyperlink w:anchor="_4ccce523-4653-4dc2-a5bc-b4bfbbe95a34">
              <w:r w:rsidR="00420066">
                <w:rPr>
                  <w:rStyle w:val="af2"/>
                </w:rPr>
                <w:t>DataVector</w:t>
              </w:r>
            </w:hyperlink>
          </w:p>
        </w:tc>
        <w:tc>
          <w:tcPr>
            <w:tcW w:w="0" w:type="auto"/>
          </w:tcPr>
          <w:p w14:paraId="2A809B00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7fe055b8-3a4f-4fbf-a7a0-2e4d8328bd49"/>
                <w:id w:val="-293520818"/>
                <w:dataBinding w:xpath="/elements/element[@objid='7fe055b8-3a4f-4fbf-a7a0-2e4d8328bd49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training dataset</w:t>
                </w:r>
              </w:sdtContent>
            </w:sdt>
          </w:p>
        </w:tc>
      </w:tr>
      <w:tr w:rsidR="00420066" w14:paraId="207C7472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59905" w14:textId="77777777" w:rsidR="00420066" w:rsidRDefault="00422E90" w:rsidP="00420066">
            <w:sdt>
              <w:sdtPr>
                <w:alias w:val="Association ATTRIBUTE Name"/>
                <w:tag w:val="0a29dce3-fc8d-44a8-b4d4-ba0ab77c019a"/>
                <w:id w:val="518282846"/>
                <w:showingPlcHdr/>
                <w:dataBinding w:xpath="/elements/element[@objid='0a29dce3-fc8d-44a8-b4d4-ba0ab77c019a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8a976bf0-618c-430b-a678-96a48f76437d"/>
                <w:id w:val="-2073503173"/>
                <w:dataBinding w:xpath="/elements/element[@objid='8a976bf0-618c-430b-a678-96a48f76437d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test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8a976bf0-618c-430b-a678-96a48f76437d"/>
                <w:id w:val="1782847335"/>
                <w:dataBinding w:xpath="/elements/element[@objid='8a976bf0-618c-430b-a678-96a48f76437d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8a976bf0-618c-430b-a678-96a48f76437d"/>
                <w:id w:val="309299612"/>
                <w:dataBinding w:xpath="/elements/element[@objid='8a976bf0-618c-430b-a678-96a48f76437d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hyperlink w:anchor="_4ccce523-4653-4dc2-a5bc-b4bfbbe95a34">
              <w:r w:rsidR="00420066">
                <w:rPr>
                  <w:rStyle w:val="af2"/>
                </w:rPr>
                <w:t>DataVector</w:t>
              </w:r>
            </w:hyperlink>
          </w:p>
        </w:tc>
        <w:tc>
          <w:tcPr>
            <w:tcW w:w="0" w:type="auto"/>
          </w:tcPr>
          <w:p w14:paraId="395C2EC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8a976bf0-618c-430b-a678-96a48f76437d"/>
                <w:id w:val="-1919780991"/>
                <w:dataBinding w:xpath="/elements/element[@objid='8a976bf0-618c-430b-a678-96a48f76437d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testing dataset</w:t>
                </w:r>
              </w:sdtContent>
            </w:sdt>
          </w:p>
        </w:tc>
      </w:tr>
    </w:tbl>
    <w:p w14:paraId="618C0A8F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19</w:t>
      </w:r>
      <w:r>
        <w:fldChar w:fldCharType="end"/>
      </w:r>
      <w:r>
        <w:t> Associations of Class "DecisionTree"</w:t>
      </w:r>
    </w:p>
    <w:p w14:paraId="0EE65B29" w14:textId="77777777" w:rsidR="00520160" w:rsidRDefault="00520160" w:rsidP="006F3B2D"/>
    <w:p w14:paraId="3643DFA7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125"/>
        <w:gridCol w:w="5927"/>
      </w:tblGrid>
      <w:tr w:rsidR="00420066" w14:paraId="18F30C5A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E0549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019DAC99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0B3CE3C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D96F6" w14:textId="77777777" w:rsidR="00420066" w:rsidRDefault="00420066" w:rsidP="00420066">
            <w:hyperlink w:anchor="_022c19a8-d263-4638-a209-2cfb9bad6764">
              <w:r>
                <w:rPr>
                  <w:rStyle w:val="af2"/>
                </w:rPr>
                <w:t>SplitAttrObj</w:t>
              </w:r>
            </w:hyperlink>
          </w:p>
        </w:tc>
        <w:tc>
          <w:tcPr>
            <w:tcW w:w="0" w:type="auto"/>
          </w:tcPr>
          <w:p w14:paraId="53053E89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022c19a8-d263-4638-a209-2cfb9bad6764"/>
                <w:id w:val="-190849371"/>
                <w:dataBinding w:xpath="/elements/element[@objid='022c19a8-d263-4638-a209-2cfb9bad6764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Attribute index and value</w:t>
                </w:r>
              </w:sdtContent>
            </w:sdt>
          </w:p>
        </w:tc>
      </w:tr>
    </w:tbl>
    <w:p w14:paraId="39FB83F1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20</w:t>
      </w:r>
      <w:r>
        <w:fldChar w:fldCharType="end"/>
      </w:r>
      <w:r>
        <w:t> Owned Classes of Class "DecisionTree"</w:t>
      </w:r>
    </w:p>
    <w:p w14:paraId="64E7E681" w14:textId="77777777" w:rsidR="00520160" w:rsidRDefault="00520160" w:rsidP="006F3B2D"/>
    <w:p w14:paraId="2F82BEBA" w14:textId="77777777" w:rsidR="00520160" w:rsidRDefault="00520160" w:rsidP="006F3B2D"/>
    <w:p w14:paraId="45DBB392" w14:textId="77777777" w:rsidR="00520160" w:rsidRDefault="00520160" w:rsidP="006F3B2D"/>
    <w:p w14:paraId="1884C541" w14:textId="77777777" w:rsidR="00520160" w:rsidRDefault="00520160" w:rsidP="006F3B2D"/>
    <w:p w14:paraId="38900097" w14:textId="77777777" w:rsidR="00520160" w:rsidRDefault="00520160" w:rsidP="006F3B2D"/>
    <w:p w14:paraId="0773809E" w14:textId="77777777" w:rsidR="00520160" w:rsidRDefault="00520160" w:rsidP="006F3B2D"/>
    <w:p w14:paraId="7519E61E" w14:textId="77777777" w:rsidR="00520160" w:rsidRDefault="00520160" w:rsidP="006F3B2D"/>
    <w:p w14:paraId="7D9DF9FE" w14:textId="77777777" w:rsidR="00520160" w:rsidRDefault="00520160" w:rsidP="006F3B2D"/>
    <w:p w14:paraId="308C7119" w14:textId="77777777" w:rsidR="00520160" w:rsidRDefault="00520160" w:rsidP="006F3B2D"/>
    <w:p w14:paraId="16DB8E3F" w14:textId="77777777" w:rsidR="00520160" w:rsidRDefault="00520160" w:rsidP="006F3B2D"/>
    <w:p w14:paraId="7FECC945" w14:textId="77777777" w:rsidR="00520160" w:rsidRDefault="00520160" w:rsidP="006F3B2D"/>
    <w:p w14:paraId="39F259B9" w14:textId="77777777" w:rsidR="00520160" w:rsidRDefault="00520160" w:rsidP="006F3B2D"/>
    <w:p w14:paraId="2168D936" w14:textId="77777777" w:rsidR="00520160" w:rsidRDefault="00520160" w:rsidP="006F3B2D"/>
    <w:p w14:paraId="4E61BFA3" w14:textId="77777777" w:rsidR="00520160" w:rsidRDefault="00520160" w:rsidP="006F3B2D"/>
    <w:p w14:paraId="1701B3F2" w14:textId="77777777" w:rsidR="00520160" w:rsidRDefault="00520160" w:rsidP="006F3B2D"/>
    <w:p w14:paraId="37611BB0" w14:textId="77777777" w:rsidR="00520160" w:rsidRPr="00EA58DD" w:rsidRDefault="00520160" w:rsidP="006F3B2D"/>
    <w:p w14:paraId="010179F0" w14:textId="77777777" w:rsidR="00420066" w:rsidRDefault="00420066" w:rsidP="00420066">
      <w:pPr>
        <w:pStyle w:val="2"/>
      </w:pPr>
      <w:bookmarkStart w:id="32" w:name="_Toc410005061"/>
      <w:r>
        <w:lastRenderedPageBreak/>
        <w:t>Class "</w:t>
      </w:r>
      <w:sdt>
        <w:sdtPr>
          <w:alias w:val="Class ATTRIBUTE Name"/>
          <w:tag w:val="67321fdf-07c5-4b25-973e-2c0c213fa851"/>
          <w:id w:val="-1138650590"/>
          <w:dataBinding w:xpath="/elements/element[@objid='67321fdf-07c5-4b25-973e-2c0c213fa851']/content[@alias='Class ATTRIBUTE Name']" w:storeItemID="{D35B6978-45B9-4860-8E6E-EDB6F017D2CB}"/>
          <w:text w:multiLine="1"/>
        </w:sdtPr>
        <w:sdtEndPr/>
        <w:sdtContent>
          <w:r>
            <w:t>TreeNode</w:t>
          </w:r>
        </w:sdtContent>
      </w:sdt>
      <w:r>
        <w:t>"</w:t>
      </w:r>
      <w:bookmarkEnd w:id="32"/>
    </w:p>
    <w:p w14:paraId="30AFA74F" w14:textId="215D5956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2076304558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1315752440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59aa1dec-a6d5-40e5-bf32-21f89bc84295">
        <w:r>
          <w:rPr>
            <w:rStyle w:val="af2"/>
          </w:rPr>
          <w:t>DecisionTree</w:t>
        </w:r>
      </w:hyperlink>
    </w:p>
    <w:p w14:paraId="5DB2413D" w14:textId="77777777" w:rsidR="00420066" w:rsidRDefault="00420066" w:rsidP="00420066">
      <w:pPr>
        <w:pStyle w:val="Texte"/>
      </w:pPr>
      <w:r>
        <w:t xml:space="preserve">Implements: </w:t>
      </w:r>
      <w:hyperlink w:anchor="_72e0c561-4e1e-4bb1-a674-1d91d6f65226">
        <w:r>
          <w:rPr>
            <w:rStyle w:val="af2"/>
          </w:rPr>
          <w:t>Cloneable</w:t>
        </w:r>
      </w:hyperlink>
    </w:p>
    <w:p w14:paraId="1A7DA7B4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-1564025431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61975AC9" w14:textId="77777777" w:rsidR="00420066" w:rsidRDefault="00422E90" w:rsidP="00420066">
      <w:sdt>
        <w:sdtPr>
          <w:alias w:val="Class NOTE description 0"/>
          <w:tag w:val="67321fdf-07c5-4b25-973e-2c0c213fa851"/>
          <w:id w:val="119887525"/>
          <w:dataBinding w:xpath="/elements/element[@objid='67321fdf-07c5-4b25-973e-2c0c213fa851']/content[@alias='Class NOTE description 0']" w:storeItemID="{D35B6978-45B9-4860-8E6E-EDB6F017D2CB}"/>
          <w:text w:multiLine="1"/>
        </w:sdtPr>
        <w:sdtEndPr/>
        <w:sdtContent>
          <w:r w:rsidR="00420066">
            <w:t>This class contains the elements of a node in tree data structure.</w:t>
          </w:r>
        </w:sdtContent>
      </w:sdt>
    </w:p>
    <w:p w14:paraId="1AF3D8A4" w14:textId="77777777" w:rsidR="00520160" w:rsidRDefault="00520160" w:rsidP="00420066">
      <w:pPr>
        <w:pStyle w:val="af4"/>
      </w:pPr>
    </w:p>
    <w:p w14:paraId="17CAD2D6" w14:textId="77777777" w:rsidR="00520160" w:rsidRDefault="00520160" w:rsidP="00420066">
      <w:pPr>
        <w:pStyle w:val="af4"/>
      </w:pPr>
    </w:p>
    <w:p w14:paraId="5B072B9D" w14:textId="77777777" w:rsidR="00520160" w:rsidRDefault="00520160" w:rsidP="00420066">
      <w:pPr>
        <w:pStyle w:val="af4"/>
      </w:pPr>
    </w:p>
    <w:p w14:paraId="797786E0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7</w:t>
      </w:r>
      <w:r>
        <w:fldChar w:fldCharType="end"/>
      </w:r>
      <w:r>
        <w:t> TreeNode</w:t>
      </w:r>
    </w:p>
    <w:p w14:paraId="797E4305" w14:textId="7BBF059F" w:rsidR="00420066" w:rsidRDefault="00420066" w:rsidP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4D1AA0AD" wp14:editId="040CD7CA">
            <wp:extent cx="5553075" cy="5562600"/>
            <wp:effectExtent l="0" t="0" r="9525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5901130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6237"/>
        <w:gridCol w:w="2815"/>
      </w:tblGrid>
      <w:tr w:rsidR="00420066" w14:paraId="344BCCA8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E1C8F" w14:textId="77777777" w:rsidR="00420066" w:rsidRDefault="00420066" w:rsidP="00420066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12FAA2FF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04C16F49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F70F76" w14:textId="77777777" w:rsidR="00420066" w:rsidRDefault="00422E90" w:rsidP="00420066">
            <w:sdt>
              <w:sdtPr>
                <w:alias w:val="Operation ATTRIBUTE Name"/>
                <w:tag w:val="51f070ca-6fe8-4d4e-868c-c62c2b31c082"/>
                <w:id w:val="-825355815"/>
                <w:dataBinding w:xpath="/elements/element[@objid='51f070ca-6fe8-4d4e-868c-c62c2b31c08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5319182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51f070ca-6fe8-4d4e-868c-c62c2b31c082"/>
                <w:id w:val="-287901602"/>
                <w:dataBinding w:xpath="/elements/element[@objid='51f070ca-6fe8-4d4e-868c-c62c2b31c08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constructs the tree node</w:t>
                </w:r>
              </w:sdtContent>
            </w:sdt>
          </w:p>
        </w:tc>
      </w:tr>
      <w:tr w:rsidR="00420066" w14:paraId="24DF50B0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6FD71" w14:textId="77777777" w:rsidR="00420066" w:rsidRDefault="00422E90" w:rsidP="00420066">
            <w:sdt>
              <w:sdtPr>
                <w:alias w:val="Operation ATTRIBUTE Name"/>
                <w:tag w:val="4d74295a-8aa2-430c-b09b-8caaeee5cf1a"/>
                <w:id w:val="-1802843049"/>
                <w:dataBinding w:xpath="/elements/element[@objid='4d74295a-8aa2-430c-b09b-8caaeee5cf1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3c756ea2-557f-4c37-9b2c-8d2d57a0f776"/>
                <w:id w:val="2084110861"/>
                <w:dataBinding w:xpath="/elements/element[@objid='3c756ea2-557f-4c37-9b2c-8d2d57a0f77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c756ea2-557f-4c37-9b2c-8d2d57a0f776"/>
                <w:id w:val="86668165"/>
                <w:dataBinding w:xpath="/elements/element[@objid='3c756ea2-557f-4c37-9b2c-8d2d57a0f77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464933295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51C59B30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4d74295a-8aa2-430c-b09b-8caaeee5cf1a"/>
                <w:id w:val="147641691"/>
                <w:dataBinding w:xpath="/elements/element[@objid='4d74295a-8aa2-430c-b09b-8caaeee5cf1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constructs the tree node</w:t>
                </w:r>
              </w:sdtContent>
            </w:sdt>
          </w:p>
        </w:tc>
      </w:tr>
      <w:tr w:rsidR="00420066" w14:paraId="236E5D09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273805" w14:textId="77777777" w:rsidR="00420066" w:rsidRDefault="00422E90" w:rsidP="00420066">
            <w:sdt>
              <w:sdtPr>
                <w:alias w:val="Operation ATTRIBUTE Name"/>
                <w:tag w:val="b5000203-b176-4ea0-8464-b317f039c0b8"/>
                <w:id w:val="1579088975"/>
                <w:dataBinding w:xpath="/elements/element[@objid='b5000203-b176-4ea0-8464-b317f039c0b8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8b118f8b-b8ef-4fae-bb78-8efa6264d55c"/>
                <w:id w:val="-482849410"/>
                <w:dataBinding w:xpath="/elements/element[@objid='8b118f8b-b8ef-4fae-bb78-8efa6264d55c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8b118f8b-b8ef-4fae-bb78-8efa6264d55c"/>
                <w:id w:val="983278327"/>
                <w:dataBinding w:xpath="/elements/element[@objid='8b118f8b-b8ef-4fae-bb78-8efa6264d55c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1267816198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4ea26013-2036-4b93-ac38-31dcc657ec6e"/>
                <w:id w:val="-603029973"/>
                <w:dataBinding w:xpath="/elements/element[@objid='4ea26013-2036-4b93-ac38-31dcc657ec6e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4ea26013-2036-4b93-ac38-31dcc657ec6e"/>
                <w:id w:val="-1686890443"/>
                <w:dataBinding w:xpath="/elements/element[@objid='4ea26013-2036-4b93-ac38-31dcc657ec6e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level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3573992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74c15253-4afa-46f0-91d0-c8959d07c8c0"/>
                <w:id w:val="-1612963975"/>
                <w:dataBinding w:xpath="/elements/element[@objid='74c15253-4afa-46f0-91d0-c8959d07c8c0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74c15253-4afa-46f0-91d0-c8959d07c8c0"/>
                <w:id w:val="-1456861722"/>
                <w:dataBinding w:xpath="/elements/element[@objid='74c15253-4afa-46f0-91d0-c8959d07c8c0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splitAttr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965383987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9ad7f679-4e06-4fc1-9e70-ed9164ee2e08"/>
                <w:id w:val="1123505899"/>
                <w:dataBinding w:xpath="/elements/element[@objid='9ad7f679-4e06-4fc1-9e70-ed9164ee2e08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9ad7f679-4e06-4fc1-9e70-ed9164ee2e08"/>
                <w:id w:val="-803534578"/>
                <w:dataBinding w:xpath="/elements/element[@objid='9ad7f679-4e06-4fc1-9e70-ed9164ee2e08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splitVal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-1576667799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499CE79D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5000203-b176-4ea0-8464-b317f039c0b8"/>
                <w:id w:val="615875248"/>
                <w:dataBinding w:xpath="/elements/element[@objid='b5000203-b176-4ea0-8464-b317f039c0b8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constructs the tree node</w:t>
                </w:r>
              </w:sdtContent>
            </w:sdt>
          </w:p>
        </w:tc>
      </w:tr>
      <w:tr w:rsidR="00420066" w14:paraId="2F7F7569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3E46E" w14:textId="77777777" w:rsidR="00420066" w:rsidRDefault="00422E90" w:rsidP="00420066">
            <w:sdt>
              <w:sdtPr>
                <w:alias w:val="Class ATTRIBUTE Name"/>
                <w:tag w:val="67321fdf-07c5-4b25-973e-2c0c213fa851"/>
                <w:id w:val="-446620916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3ebfbff8-208a-4332-9fb8-f2e9cbc90d40"/>
                <w:id w:val="-496491150"/>
                <w:dataBinding w:xpath="/elements/element[@objid='3ebfbff8-208a-4332-9fb8-f2e9cbc90d40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clone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68F38B6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3ebfbff8-208a-4332-9fb8-f2e9cbc90d40"/>
                <w:id w:val="-811555531"/>
                <w:dataBinding w:xpath="/elements/element[@objid='3ebfbff8-208a-4332-9fb8-f2e9cbc90d40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copy TreeNode instance</w:t>
                </w:r>
              </w:sdtContent>
            </w:sdt>
          </w:p>
        </w:tc>
      </w:tr>
      <w:tr w:rsidR="00420066" w14:paraId="442E547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80813" w14:textId="77777777" w:rsidR="00420066" w:rsidRDefault="00422E90" w:rsidP="00420066">
            <w:sdt>
              <w:sdtPr>
                <w:alias w:val="DataType ATTRIBUTE Name"/>
                <w:tag w:val="00000004-0000-000d-0000-000000000000"/>
                <w:id w:val="851458325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b30835b1-6339-4198-880e-5360ec516eab"/>
                <w:id w:val="480350363"/>
                <w:dataBinding w:xpath="/elements/element[@objid='b30835b1-6339-4198-880e-5360ec516eab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toString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5FEA8CF4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30835b1-6339-4198-880e-5360ec516eab"/>
                <w:id w:val="-286044077"/>
                <w:dataBinding w:xpath="/elements/element[@objid='b30835b1-6339-4198-880e-5360ec516eab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display TreeNode as string</w:t>
                </w:r>
              </w:sdtContent>
            </w:sdt>
          </w:p>
        </w:tc>
      </w:tr>
      <w:tr w:rsidR="00420066" w14:paraId="164449EC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C362C" w14:textId="77777777" w:rsidR="00420066" w:rsidRDefault="00422E90" w:rsidP="00420066">
            <w:sdt>
              <w:sdtPr>
                <w:alias w:val="Operation ATTRIBUTE Name"/>
                <w:tag w:val="4f97e0df-7a8f-4082-8f94-296366e27edb"/>
                <w:id w:val="-844396274"/>
                <w:dataBinding w:xpath="/elements/element[@objid='4f97e0df-7a8f-4082-8f94-296366e27edb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incrementLevel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2670C0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4f97e0df-7a8f-4082-8f94-296366e27edb"/>
                <w:id w:val="987355992"/>
                <w:dataBinding w:xpath="/elements/element[@objid='4f97e0df-7a8f-4082-8f94-296366e27edb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increment level</w:t>
                </w:r>
              </w:sdtContent>
            </w:sdt>
          </w:p>
        </w:tc>
      </w:tr>
      <w:tr w:rsidR="00420066" w14:paraId="77AB372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D4A81E" w14:textId="77777777" w:rsidR="00420066" w:rsidRDefault="00422E90" w:rsidP="00420066">
            <w:sdt>
              <w:sdtPr>
                <w:alias w:val="Operation ATTRIBUTE Name"/>
                <w:tag w:val="a89d11d8-7d2e-4386-a09a-cc2408be054c"/>
                <w:id w:val="397012234"/>
                <w:dataBinding w:xpath="/elements/element[@objid='a89d11d8-7d2e-4386-a09a-cc2408be054c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setupChild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f1ef7a14-1bba-4f57-a482-718aa976fce2"/>
                <w:id w:val="-84307593"/>
                <w:dataBinding w:xpath="/elements/element[@objid='f1ef7a14-1bba-4f57-a482-718aa976fce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1ef7a14-1bba-4f57-a482-718aa976fce2"/>
                <w:id w:val="-546220822"/>
                <w:dataBinding w:xpath="/elements/element[@objid='f1ef7a14-1bba-4f57-a482-718aa976fce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child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67321fdf-07c5-4b25-973e-2c0c213fa851"/>
                <w:id w:val="-535508668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7D426860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89d11d8-7d2e-4386-a09a-cc2408be054c"/>
                <w:id w:val="-1361505549"/>
                <w:dataBinding w:xpath="/elements/element[@objid='a89d11d8-7d2e-4386-a09a-cc2408be054c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up child nodes</w:t>
                </w:r>
              </w:sdtContent>
            </w:sdt>
          </w:p>
        </w:tc>
      </w:tr>
      <w:tr w:rsidR="00420066" w14:paraId="6AAA0394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F3B1D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99268700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c88681de-edfa-4059-a211-62c1bc8bf5c4"/>
                <w:id w:val="1206289892"/>
                <w:dataBinding w:xpath="/elements/element[@objid='c88681de-edfa-4059-a211-62c1bc8bf5c4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getLevel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0C3BBC0D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c88681de-edfa-4059-a211-62c1bc8bf5c4"/>
                <w:id w:val="-346567290"/>
                <w:dataBinding w:xpath="/elements/element[@objid='c88681de-edfa-4059-a211-62c1bc8bf5c4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level</w:t>
                </w:r>
              </w:sdtContent>
            </w:sdt>
          </w:p>
        </w:tc>
      </w:tr>
      <w:tr w:rsidR="00420066" w14:paraId="31E87DA4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84233" w14:textId="77777777" w:rsidR="00420066" w:rsidRDefault="00422E90" w:rsidP="00420066">
            <w:sdt>
              <w:sdtPr>
                <w:alias w:val="Class ATTRIBUTE Name"/>
                <w:tag w:val="67321fdf-07c5-4b25-973e-2c0c213fa851"/>
                <w:id w:val="62061450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5e8424d-7af4-43b9-b0c6-14f72e3aef9c"/>
                <w:id w:val="1230493073"/>
                <w:dataBinding w:xpath="/elements/element[@objid='05e8424d-7af4-43b9-b0c6-14f72e3aef9c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getLeftChild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2FF0548D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5e8424d-7af4-43b9-b0c6-14f72e3aef9c"/>
                <w:id w:val="-2031172163"/>
                <w:dataBinding w:xpath="/elements/element[@objid='05e8424d-7af4-43b9-b0c6-14f72e3aef9c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leftChild</w:t>
                </w:r>
              </w:sdtContent>
            </w:sdt>
          </w:p>
        </w:tc>
      </w:tr>
      <w:tr w:rsidR="00420066" w14:paraId="2E824310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8BCF1" w14:textId="77777777" w:rsidR="00420066" w:rsidRDefault="00422E90" w:rsidP="00420066">
            <w:sdt>
              <w:sdtPr>
                <w:alias w:val="Class ATTRIBUTE Name"/>
                <w:tag w:val="67321fdf-07c5-4b25-973e-2c0c213fa851"/>
                <w:id w:val="1317843897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cda65ab-c36a-44a4-baec-a04bf0bc914d"/>
                <w:id w:val="537017472"/>
                <w:dataBinding w:xpath="/elements/element[@objid='0cda65ab-c36a-44a4-baec-a04bf0bc914d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getRightChild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8E54484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cda65ab-c36a-44a4-baec-a04bf0bc914d"/>
                <w:id w:val="1343586694"/>
                <w:dataBinding w:xpath="/elements/element[@objid='0cda65ab-c36a-44a4-baec-a04bf0bc914d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rightChild</w:t>
                </w:r>
              </w:sdtContent>
            </w:sdt>
          </w:p>
        </w:tc>
      </w:tr>
      <w:tr w:rsidR="00420066" w14:paraId="138A2DE0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537EC0" w14:textId="77777777" w:rsidR="00420066" w:rsidRDefault="00422E90" w:rsidP="00420066">
            <w:sdt>
              <w:sdtPr>
                <w:alias w:val="Class ATTRIBUTE Name"/>
                <w:tag w:val="67321fdf-07c5-4b25-973e-2c0c213fa851"/>
                <w:id w:val="1117257386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cde7ba1a-887d-4f2b-aaac-5a060510eab5"/>
                <w:id w:val="739454493"/>
                <w:dataBinding w:xpath="/elements/element[@objid='cde7ba1a-887d-4f2b-aaac-5a060510eab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getParent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5C325F98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cde7ba1a-887d-4f2b-aaac-5a060510eab5"/>
                <w:id w:val="1671747357"/>
                <w:dataBinding w:xpath="/elements/element[@objid='cde7ba1a-887d-4f2b-aaac-5a060510eab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parent</w:t>
                </w:r>
              </w:sdtContent>
            </w:sdt>
          </w:p>
        </w:tc>
      </w:tr>
      <w:tr w:rsidR="00420066" w14:paraId="4075B275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0EB42E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64997867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9c3a4503-1d1f-4eab-9170-3b491ca0b81a"/>
                <w:id w:val="1288635644"/>
                <w:dataBinding w:xpath="/elements/element[@objid='9c3a4503-1d1f-4eab-9170-3b491ca0b81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getSplitAttr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4A231F54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9c3a4503-1d1f-4eab-9170-3b491ca0b81a"/>
                <w:id w:val="-1895112534"/>
                <w:dataBinding w:xpath="/elements/element[@objid='9c3a4503-1d1f-4eab-9170-3b491ca0b81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splitAttr</w:t>
                </w:r>
              </w:sdtContent>
            </w:sdt>
          </w:p>
        </w:tc>
      </w:tr>
      <w:tr w:rsidR="00420066" w14:paraId="7D061204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BFD47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1167979018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a4066ea8-1737-4f57-9214-c45bf38c9934"/>
                <w:id w:val="-688371439"/>
                <w:dataBinding w:xpath="/elements/element[@objid='a4066ea8-1737-4f57-9214-c45bf38c9934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getSplitVal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444097A3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4066ea8-1737-4f57-9214-c45bf38c9934"/>
                <w:id w:val="1822846728"/>
                <w:dataBinding w:xpath="/elements/element[@objid='a4066ea8-1737-4f57-9214-c45bf38c9934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splitVal</w:t>
                </w:r>
              </w:sdtContent>
            </w:sdt>
          </w:p>
        </w:tc>
      </w:tr>
      <w:tr w:rsidR="00420066" w14:paraId="09A5CA8F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E206E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277959156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5f680eeb-0cd9-4a7b-8361-d6da3ffeaa28"/>
                <w:id w:val="1513189978"/>
                <w:dataBinding w:xpath="/elements/element[@objid='5f680eeb-0cd9-4a7b-8361-d6da3ffeaa28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getClassVal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065F1B45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5f680eeb-0cd9-4a7b-8361-d6da3ffeaa28"/>
                <w:id w:val="1340580900"/>
                <w:dataBinding w:xpath="/elements/element[@objid='5f680eeb-0cd9-4a7b-8361-d6da3ffeaa28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classVal</w:t>
                </w:r>
              </w:sdtContent>
            </w:sdt>
          </w:p>
        </w:tc>
      </w:tr>
      <w:tr w:rsidR="00420066" w14:paraId="56516AC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589509" w14:textId="77777777" w:rsidR="00420066" w:rsidRDefault="00422E90" w:rsidP="00420066">
            <w:sdt>
              <w:sdtPr>
                <w:alias w:val="Class ATTRIBUTE Name"/>
                <w:tag w:val="4ccce523-4653-4dc2-a5bc-b4bfbbe95a34"/>
                <w:id w:val="1759015695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50be268-fa88-4f63-810f-caa1bbd79c80"/>
                <w:id w:val="1383438667"/>
                <w:dataBinding w:xpath="/elements/element[@objid='050be268-fa88-4f63-810f-caa1bbd79c80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getData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95A3FE1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50be268-fa88-4f63-810f-caa1bbd79c80"/>
                <w:id w:val="843526020"/>
                <w:dataBinding w:xpath="/elements/element[@objid='050be268-fa88-4f63-810f-caa1bbd79c80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data</w:t>
                </w:r>
              </w:sdtContent>
            </w:sdt>
          </w:p>
        </w:tc>
      </w:tr>
      <w:tr w:rsidR="00420066" w14:paraId="7EC717ED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99462" w14:textId="77777777" w:rsidR="00420066" w:rsidRDefault="00422E90" w:rsidP="00420066">
            <w:sdt>
              <w:sdtPr>
                <w:alias w:val="Operation ATTRIBUTE Name"/>
                <w:tag w:val="6fafc4d0-2a44-4a5c-a59e-67f489ceef12"/>
                <w:id w:val="884228310"/>
                <w:dataBinding w:xpath="/elements/element[@objid='6fafc4d0-2a44-4a5c-a59e-67f489ceef1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setLevel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2deae4ea-4adb-4100-b3a1-76bc7622707e"/>
                <w:id w:val="-1531649259"/>
                <w:dataBinding w:xpath="/elements/element[@objid='2deae4ea-4adb-4100-b3a1-76bc7622707e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2deae4ea-4adb-4100-b3a1-76bc7622707e"/>
                <w:id w:val="302982656"/>
                <w:dataBinding w:xpath="/elements/element[@objid='2deae4ea-4adb-4100-b3a1-76bc7622707e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level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49377428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2F3E2967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6fafc4d0-2a44-4a5c-a59e-67f489ceef12"/>
                <w:id w:val="-846017724"/>
                <w:dataBinding w:xpath="/elements/element[@objid='6fafc4d0-2a44-4a5c-a59e-67f489ceef1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level</w:t>
                </w:r>
              </w:sdtContent>
            </w:sdt>
          </w:p>
        </w:tc>
      </w:tr>
      <w:tr w:rsidR="00420066" w14:paraId="4DC55677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EDD230" w14:textId="77777777" w:rsidR="00420066" w:rsidRDefault="00422E90" w:rsidP="00420066">
            <w:sdt>
              <w:sdtPr>
                <w:alias w:val="Operation ATTRIBUTE Name"/>
                <w:tag w:val="f92887ad-8a98-42e8-af15-c4c705933f76"/>
                <w:id w:val="1741667576"/>
                <w:dataBinding w:xpath="/elements/element[@objid='f92887ad-8a98-42e8-af15-c4c705933f76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setLeftChild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fc914832-650f-4cf2-94a2-c6405fcd19c2"/>
                <w:id w:val="-561095277"/>
                <w:dataBinding w:xpath="/elements/element[@objid='fc914832-650f-4cf2-94a2-c6405fcd19c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c914832-650f-4cf2-94a2-c6405fcd19c2"/>
                <w:id w:val="649558596"/>
                <w:dataBinding w:xpath="/elements/element[@objid='fc914832-650f-4cf2-94a2-c6405fcd19c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leftChild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67321fdf-07c5-4b25-973e-2c0c213fa851"/>
                <w:id w:val="-401219241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5CA55546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f92887ad-8a98-42e8-af15-c4c705933f76"/>
                <w:id w:val="737978862"/>
                <w:dataBinding w:xpath="/elements/element[@objid='f92887ad-8a98-42e8-af15-c4c705933f76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leftChild</w:t>
                </w:r>
              </w:sdtContent>
            </w:sdt>
          </w:p>
        </w:tc>
      </w:tr>
      <w:tr w:rsidR="00420066" w14:paraId="3CFE7EAA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2EC9F" w14:textId="77777777" w:rsidR="00420066" w:rsidRDefault="00422E90" w:rsidP="00420066">
            <w:sdt>
              <w:sdtPr>
                <w:alias w:val="Operation ATTRIBUTE Name"/>
                <w:tag w:val="6840dcff-c3f6-4bf9-8159-bae91e30a3a5"/>
                <w:id w:val="1635218713"/>
                <w:dataBinding w:xpath="/elements/element[@objid='6840dcff-c3f6-4bf9-8159-bae91e30a3a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setRightChild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19042bed-9193-4af8-a6ad-d41789bc8027"/>
                <w:id w:val="-1876386407"/>
                <w:dataBinding w:xpath="/elements/element[@objid='19042bed-9193-4af8-a6ad-d41789bc802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19042bed-9193-4af8-a6ad-d41789bc8027"/>
                <w:id w:val="1206373300"/>
                <w:dataBinding w:xpath="/elements/element[@objid='19042bed-9193-4af8-a6ad-d41789bc8027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rightChild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67321fdf-07c5-4b25-973e-2c0c213fa851"/>
                <w:id w:val="819549275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D8C5DFC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6840dcff-c3f6-4bf9-8159-bae91e30a3a5"/>
                <w:id w:val="1968229997"/>
                <w:dataBinding w:xpath="/elements/element[@objid='6840dcff-c3f6-4bf9-8159-bae91e30a3a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rightChild</w:t>
                </w:r>
              </w:sdtContent>
            </w:sdt>
          </w:p>
        </w:tc>
      </w:tr>
      <w:tr w:rsidR="00420066" w14:paraId="69977F1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4E0BD0" w14:textId="77777777" w:rsidR="00420066" w:rsidRDefault="00422E90" w:rsidP="00420066">
            <w:sdt>
              <w:sdtPr>
                <w:alias w:val="Operation ATTRIBUTE Name"/>
                <w:tag w:val="e22f062c-4728-45cd-8681-68e133a7b7ca"/>
                <w:id w:val="-1713025192"/>
                <w:dataBinding w:xpath="/elements/element[@objid='e22f062c-4728-45cd-8681-68e133a7b7c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setParent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4e6c7bdd-62f6-4639-b4b8-08a0da34820f"/>
                <w:id w:val="749074437"/>
                <w:dataBinding w:xpath="/elements/element[@objid='4e6c7bdd-62f6-4639-b4b8-08a0da34820f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4e6c7bdd-62f6-4639-b4b8-08a0da34820f"/>
                <w:id w:val="860553168"/>
                <w:dataBinding w:xpath="/elements/element[@objid='4e6c7bdd-62f6-4639-b4b8-08a0da34820f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parent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67321fdf-07c5-4b25-973e-2c0c213fa851"/>
                <w:id w:val="983441632"/>
                <w:dataBinding w:xpath="/elements/element[@objid='67321fdf-07c5-4b25-973e-2c0c213fa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TreeNode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F27EC0C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e22f062c-4728-45cd-8681-68e133a7b7ca"/>
                <w:id w:val="-1865126362"/>
                <w:dataBinding w:xpath="/elements/element[@objid='e22f062c-4728-45cd-8681-68e133a7b7c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parent</w:t>
                </w:r>
              </w:sdtContent>
            </w:sdt>
          </w:p>
        </w:tc>
      </w:tr>
      <w:tr w:rsidR="00420066" w14:paraId="663A56C1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49E5A" w14:textId="77777777" w:rsidR="00420066" w:rsidRDefault="00422E90" w:rsidP="00420066">
            <w:sdt>
              <w:sdtPr>
                <w:alias w:val="Operation ATTRIBUTE Name"/>
                <w:tag w:val="3ea2824f-dca4-4324-98c4-9c1cb558a135"/>
                <w:id w:val="-241725775"/>
                <w:dataBinding w:xpath="/elements/element[@objid='3ea2824f-dca4-4324-98c4-9c1cb558a13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setSplitAttr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17fe8d42-8d76-4094-baac-5df5c6bb3fb5"/>
                <w:id w:val="1873332769"/>
                <w:dataBinding w:xpath="/elements/element[@objid='17fe8d42-8d76-4094-baac-5df5c6bb3fb5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17fe8d42-8d76-4094-baac-5df5c6bb3fb5"/>
                <w:id w:val="-1111280155"/>
                <w:dataBinding w:xpath="/elements/element[@objid='17fe8d42-8d76-4094-baac-5df5c6bb3fb5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splitAttr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34771483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0A6BD796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3ea2824f-dca4-4324-98c4-9c1cb558a135"/>
                <w:id w:val="304278376"/>
                <w:dataBinding w:xpath="/elements/element[@objid='3ea2824f-dca4-4324-98c4-9c1cb558a13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splitAttr</w:t>
                </w:r>
              </w:sdtContent>
            </w:sdt>
          </w:p>
        </w:tc>
      </w:tr>
      <w:tr w:rsidR="00420066" w14:paraId="01940DC2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1F0BF8" w14:textId="77777777" w:rsidR="00420066" w:rsidRDefault="00422E90" w:rsidP="00420066">
            <w:sdt>
              <w:sdtPr>
                <w:alias w:val="Operation ATTRIBUTE Name"/>
                <w:tag w:val="910d75a5-14fa-4652-8e5a-1b6d7e34858b"/>
                <w:id w:val="1798948902"/>
                <w:dataBinding w:xpath="/elements/element[@objid='910d75a5-14fa-4652-8e5a-1b6d7e34858b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setSplitVal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c0625afa-6658-447c-a872-999a0cf128ea"/>
                <w:id w:val="-1209788347"/>
                <w:dataBinding w:xpath="/elements/element[@objid='c0625afa-6658-447c-a872-999a0cf128e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0625afa-6658-447c-a872-999a0cf128ea"/>
                <w:id w:val="1786541883"/>
                <w:dataBinding w:xpath="/elements/element[@objid='c0625afa-6658-447c-a872-999a0cf128ea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splitVal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1956509685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2D1B0B7A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910d75a5-14fa-4652-8e5a-1b6d7e34858b"/>
                <w:id w:val="-304850410"/>
                <w:dataBinding w:xpath="/elements/element[@objid='910d75a5-14fa-4652-8e5a-1b6d7e34858b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splitVal</w:t>
                </w:r>
              </w:sdtContent>
            </w:sdt>
          </w:p>
        </w:tc>
      </w:tr>
      <w:tr w:rsidR="00420066" w14:paraId="028FD064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E07510" w14:textId="77777777" w:rsidR="00420066" w:rsidRDefault="00422E90" w:rsidP="00420066">
            <w:sdt>
              <w:sdtPr>
                <w:alias w:val="Operation ATTRIBUTE Name"/>
                <w:tag w:val="73b00b6a-fb8b-49e4-add0-14ce1c651503"/>
                <w:id w:val="1542389537"/>
                <w:dataBinding w:xpath="/elements/element[@objid='73b00b6a-fb8b-49e4-add0-14ce1c651503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setClassVal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2a6d0b8a-a16b-4393-8ebf-faf26beb5771"/>
                <w:id w:val="286862127"/>
                <w:dataBinding w:xpath="/elements/element[@objid='2a6d0b8a-a16b-4393-8ebf-faf26beb5771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2a6d0b8a-a16b-4393-8ebf-faf26beb5771"/>
                <w:id w:val="131135032"/>
                <w:dataBinding w:xpath="/elements/element[@objid='2a6d0b8a-a16b-4393-8ebf-faf26beb5771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classVal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07748948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8F7B962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3b00b6a-fb8b-49e4-add0-14ce1c651503"/>
                <w:id w:val="-1898421229"/>
                <w:dataBinding w:xpath="/elements/element[@objid='73b00b6a-fb8b-49e4-add0-14ce1c651503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classVal</w:t>
                </w:r>
              </w:sdtContent>
            </w:sdt>
          </w:p>
        </w:tc>
      </w:tr>
      <w:tr w:rsidR="00420066" w14:paraId="7FEF9051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A37C9" w14:textId="77777777" w:rsidR="00420066" w:rsidRDefault="00422E90" w:rsidP="00420066">
            <w:sdt>
              <w:sdtPr>
                <w:alias w:val="Operation ATTRIBUTE Name"/>
                <w:tag w:val="0f8bf889-a903-4bb9-80fb-7a32c14fe7da"/>
                <w:id w:val="-2087756555"/>
                <w:dataBinding w:xpath="/elements/element[@objid='0f8bf889-a903-4bb9-80fb-7a32c14fe7d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setData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c0f3937b-3a33-45dc-9a02-0ec4e48604e6"/>
                <w:id w:val="2141909893"/>
                <w:dataBinding w:xpath="/elements/element[@objid='c0f3937b-3a33-45dc-9a02-0ec4e48604e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0f3937b-3a33-45dc-9a02-0ec4e48604e6"/>
                <w:id w:val="-1394581600"/>
                <w:dataBinding w:xpath="/elements/element[@objid='c0f3937b-3a33-45dc-9a02-0ec4e48604e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-512142514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E7B0158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f8bf889-a903-4bb9-80fb-7a32c14fe7da"/>
                <w:id w:val="622279937"/>
                <w:dataBinding w:xpath="/elements/element[@objid='0f8bf889-a903-4bb9-80fb-7a32c14fe7d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data</w:t>
                </w:r>
              </w:sdtContent>
            </w:sdt>
          </w:p>
        </w:tc>
      </w:tr>
      <w:tr w:rsidR="00420066" w14:paraId="6037CFBC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805D4D" w14:textId="77777777" w:rsidR="00420066" w:rsidRDefault="00422E90" w:rsidP="00420066">
            <w:sdt>
              <w:sdtPr>
                <w:alias w:val="DataType ATTRIBUTE Name"/>
                <w:tag w:val="00000004-0000-0005-0000-000000000000"/>
                <w:id w:val="-1267614925"/>
                <w:dataBinding w:xpath="/elements/element[@objid='00000004-0000-0005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boolean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c00629fb-9a6d-464a-ae60-54860f5e09c9"/>
                <w:id w:val="-169336076"/>
                <w:dataBinding w:xpath="/elements/element[@objid='c00629fb-9a6d-464a-ae60-54860f5e09c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isLeaf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6B881FC6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c00629fb-9a6d-464a-ae60-54860f5e09c9"/>
                <w:id w:val="1056813271"/>
                <w:dataBinding w:xpath="/elements/element[@objid='c00629fb-9a6d-464a-ae60-54860f5e09c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check if current node is leaf</w:t>
                </w:r>
              </w:sdtContent>
            </w:sdt>
          </w:p>
        </w:tc>
      </w:tr>
      <w:tr w:rsidR="00420066" w14:paraId="3536324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95336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1841237696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b5dc6242-34b8-4dff-b020-41d0bd53459e"/>
                <w:id w:val="-2055155740"/>
                <w:dataBinding w:xpath="/elements/element[@objid='b5dc6242-34b8-4dff-b020-41d0bd53459e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checkIfSameClass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446A1862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5dc6242-34b8-4dff-b020-41d0bd53459e"/>
                <w:id w:val="-719595905"/>
                <w:dataBinding w:xpath="/elements/element[@objid='b5dc6242-34b8-4dff-b020-41d0bd53459e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check if data is the same class</w:t>
                </w:r>
              </w:sdtContent>
            </w:sdt>
          </w:p>
        </w:tc>
      </w:tr>
      <w:tr w:rsidR="00420066" w14:paraId="654881EC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34B7D8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53085111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7ddd91d3-3472-4ecd-83f4-2da9ccf4ca03"/>
                <w:id w:val="-1191298263"/>
                <w:dataBinding w:xpath="/elements/element[@objid='7ddd91d3-3472-4ecd-83f4-2da9ccf4ca03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voteMajorClass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07DCDAF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ddd91d3-3472-4ecd-83f4-2da9ccf4ca03"/>
                <w:id w:val="-700862134"/>
                <w:dataBinding w:xpath="/elements/element[@objid='7ddd91d3-3472-4ecd-83f4-2da9ccf4ca03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get majority of the class of current data</w:t>
                </w:r>
              </w:sdtContent>
            </w:sdt>
          </w:p>
        </w:tc>
      </w:tr>
    </w:tbl>
    <w:p w14:paraId="29AD2249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21</w:t>
      </w:r>
      <w:r>
        <w:fldChar w:fldCharType="end"/>
      </w:r>
      <w:r>
        <w:t> Operations of Class "TreeNode"</w:t>
      </w:r>
    </w:p>
    <w:p w14:paraId="3D211800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4512"/>
        <w:gridCol w:w="4540"/>
      </w:tblGrid>
      <w:tr w:rsidR="00420066" w14:paraId="1357CF95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92568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63ECED48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2EA5D6D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3343D" w14:textId="77777777" w:rsidR="00420066" w:rsidRDefault="00422E90" w:rsidP="00420066">
            <w:sdt>
              <w:sdtPr>
                <w:alias w:val="Attribute ATTRIBUTE Name"/>
                <w:tag w:val="eba4fa88-e515-4ffe-92c8-c4719ccedcf3"/>
                <w:id w:val="-849719945"/>
                <w:dataBinding w:xpath="/elements/element[@objid='eba4fa88-e515-4ffe-92c8-c4719ccedcf3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level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eba4fa88-e515-4ffe-92c8-c4719ccedcf3"/>
                <w:id w:val="634222390"/>
                <w:dataBinding w:xpath="/elements/element[@objid='eba4fa88-e515-4ffe-92c8-c4719ccedcf3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eba4fa88-e515-4ffe-92c8-c4719ccedcf3"/>
                <w:id w:val="-1142498069"/>
                <w:dataBinding w:xpath="/elements/element[@objid='eba4fa88-e515-4ffe-92c8-c4719ccedcf3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92903221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1DB7C8FA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eba4fa88-e515-4ffe-92c8-c4719ccedcf3"/>
                <w:id w:val="-1435670513"/>
                <w:dataBinding w:xpath="/elements/element[@objid='eba4fa88-e515-4ffe-92c8-c4719ccedcf3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current level in the tree</w:t>
                </w:r>
              </w:sdtContent>
            </w:sdt>
          </w:p>
        </w:tc>
      </w:tr>
      <w:tr w:rsidR="00420066" w14:paraId="7988D373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0D765" w14:textId="77777777" w:rsidR="00420066" w:rsidRDefault="00422E90" w:rsidP="00420066">
            <w:sdt>
              <w:sdtPr>
                <w:alias w:val="Attribute ATTRIBUTE Name"/>
                <w:tag w:val="4f2aede1-a0e6-4376-8945-3f234d7973ed"/>
                <w:id w:val="1807661442"/>
                <w:dataBinding w:xpath="/elements/element[@objid='4f2aede1-a0e6-4376-8945-3f234d7973ed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splitAttr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4f2aede1-a0e6-4376-8945-3f234d7973ed"/>
                <w:id w:val="617802018"/>
                <w:dataBinding w:xpath="/elements/element[@objid='4f2aede1-a0e6-4376-8945-3f234d7973ed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4f2aede1-a0e6-4376-8945-3f234d7973ed"/>
                <w:id w:val="921843062"/>
                <w:dataBinding w:xpath="/elements/element[@objid='4f2aede1-a0e6-4376-8945-3f234d7973ed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89770837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0BC401E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4f2aede1-a0e6-4376-8945-3f234d7973ed"/>
                <w:id w:val="1832632655"/>
                <w:dataBinding w:xpath="/elements/element[@objid='4f2aede1-a0e6-4376-8945-3f234d7973ed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attribute to split on</w:t>
                </w:r>
              </w:sdtContent>
            </w:sdt>
          </w:p>
        </w:tc>
      </w:tr>
      <w:tr w:rsidR="00420066" w14:paraId="1A501B18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24E442" w14:textId="77777777" w:rsidR="00420066" w:rsidRDefault="00422E90" w:rsidP="00420066">
            <w:sdt>
              <w:sdtPr>
                <w:alias w:val="Attribute ATTRIBUTE Name"/>
                <w:tag w:val="17f327ce-60bb-464b-89fd-8117dccb10a2"/>
                <w:id w:val="1697957961"/>
                <w:dataBinding w:xpath="/elements/element[@objid='17f327ce-60bb-464b-89fd-8117dccb10a2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splitVal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17f327ce-60bb-464b-89fd-8117dccb10a2"/>
                <w:id w:val="-16322339"/>
                <w:dataBinding w:xpath="/elements/element[@objid='17f327ce-60bb-464b-89fd-8117dccb10a2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17f327ce-60bb-464b-89fd-8117dccb10a2"/>
                <w:id w:val="-827366062"/>
                <w:dataBinding w:xpath="/elements/element[@objid='17f327ce-60bb-464b-89fd-8117dccb10a2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10-0000-000000000000"/>
                <w:id w:val="1702973913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</w:p>
        </w:tc>
        <w:tc>
          <w:tcPr>
            <w:tcW w:w="0" w:type="auto"/>
          </w:tcPr>
          <w:p w14:paraId="4F5566A8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17f327ce-60bb-464b-89fd-8117dccb10a2"/>
                <w:id w:val="1352301421"/>
                <w:dataBinding w:xpath="/elements/element[@objid='17f327ce-60bb-464b-89fd-8117dccb10a2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value to split splitAttr</w:t>
                </w:r>
              </w:sdtContent>
            </w:sdt>
          </w:p>
        </w:tc>
      </w:tr>
      <w:tr w:rsidR="00420066" w14:paraId="2396DCCA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2C15F4" w14:textId="77777777" w:rsidR="00420066" w:rsidRDefault="00422E90" w:rsidP="00420066">
            <w:sdt>
              <w:sdtPr>
                <w:alias w:val="Attribute ATTRIBUTE Name"/>
                <w:tag w:val="f4ed6738-9b03-44f4-b77d-421e6db83a0a"/>
                <w:id w:val="1716381284"/>
                <w:dataBinding w:xpath="/elements/element[@objid='f4ed6738-9b03-44f4-b77d-421e6db83a0a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classVal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f4ed6738-9b03-44f4-b77d-421e6db83a0a"/>
                <w:id w:val="106008966"/>
                <w:dataBinding w:xpath="/elements/element[@objid='f4ed6738-9b03-44f4-b77d-421e6db83a0a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f4ed6738-9b03-44f4-b77d-421e6db83a0a"/>
                <w:id w:val="340818885"/>
                <w:dataBinding w:xpath="/elements/element[@objid='f4ed6738-9b03-44f4-b77d-421e6db83a0a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2004356257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4C52E7E3" w14:textId="77777777" w:rsidR="00420066" w:rsidRDefault="00420066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0E561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22</w:t>
      </w:r>
      <w:r>
        <w:fldChar w:fldCharType="end"/>
      </w:r>
      <w:r>
        <w:t> Attributes of Class "TreeNode"</w:t>
      </w:r>
    </w:p>
    <w:p w14:paraId="39A29C68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289"/>
        <w:gridCol w:w="3763"/>
      </w:tblGrid>
      <w:tr w:rsidR="00420066" w14:paraId="358AA530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CBCB0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422F8EEB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34FA3A2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FF7C8" w14:textId="77777777" w:rsidR="00420066" w:rsidRDefault="00422E90" w:rsidP="00420066">
            <w:sdt>
              <w:sdtPr>
                <w:alias w:val="Association ATTRIBUTE Name"/>
                <w:tag w:val="052acf94-33c6-4972-9a0c-321d44835c48"/>
                <w:id w:val="-191459906"/>
                <w:showingPlcHdr/>
                <w:dataBinding w:xpath="/elements/element[@objid='052acf94-33c6-4972-9a0c-321d44835c48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d790bcf1-f79e-4f49-be58-cb0de2cd71fe"/>
                <w:id w:val="116802182"/>
                <w:dataBinding w:xpath="/elements/element[@objid='d790bcf1-f79e-4f49-be58-cb0de2cd71fe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leftChild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d790bcf1-f79e-4f49-be58-cb0de2cd71fe"/>
                <w:id w:val="1585952199"/>
                <w:dataBinding w:xpath="/elements/element[@objid='d790bcf1-f79e-4f49-be58-cb0de2cd71fe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d790bcf1-f79e-4f49-be58-cb0de2cd71fe"/>
                <w:id w:val="-393353963"/>
                <w:dataBinding w:xpath="/elements/element[@objid='d790bcf1-f79e-4f49-be58-cb0de2cd71fe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hyperlink w:anchor="_67321fdf-07c5-4b25-973e-2c0c213fa851">
              <w:r w:rsidR="00420066">
                <w:rPr>
                  <w:rStyle w:val="af2"/>
                </w:rPr>
                <w:t>TreeNode</w:t>
              </w:r>
            </w:hyperlink>
          </w:p>
        </w:tc>
        <w:tc>
          <w:tcPr>
            <w:tcW w:w="0" w:type="auto"/>
          </w:tcPr>
          <w:p w14:paraId="6B018939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d790bcf1-f79e-4f49-be58-cb0de2cd71fe"/>
                <w:id w:val="-1259128871"/>
                <w:dataBinding w:xpath="/elements/element[@objid='d790bcf1-f79e-4f49-be58-cb0de2cd71fe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left child of this node</w:t>
                </w:r>
              </w:sdtContent>
            </w:sdt>
          </w:p>
        </w:tc>
      </w:tr>
      <w:tr w:rsidR="00420066" w14:paraId="685D623D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6D4E4" w14:textId="77777777" w:rsidR="00420066" w:rsidRDefault="00422E90" w:rsidP="00420066">
            <w:sdt>
              <w:sdtPr>
                <w:alias w:val="Association ATTRIBUTE Name"/>
                <w:tag w:val="0b72c86a-36ae-43df-a8e2-9478707d0cd0"/>
                <w:id w:val="-558633097"/>
                <w:showingPlcHdr/>
                <w:dataBinding w:xpath="/elements/element[@objid='0b72c86a-36ae-43df-a8e2-9478707d0cd0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f49884cb-a796-455c-89d2-3049637325cd"/>
                <w:id w:val="139238498"/>
                <w:dataBinding w:xpath="/elements/element[@objid='f49884cb-a796-455c-89d2-3049637325cd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rightChild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f49884cb-a796-455c-89d2-3049637325cd"/>
                <w:id w:val="-1104879689"/>
                <w:dataBinding w:xpath="/elements/element[@objid='f49884cb-a796-455c-89d2-3049637325cd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f49884cb-a796-455c-89d2-3049637325cd"/>
                <w:id w:val="-719357235"/>
                <w:dataBinding w:xpath="/elements/element[@objid='f49884cb-a796-455c-89d2-3049637325cd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hyperlink w:anchor="_67321fdf-07c5-4b25-973e-2c0c213fa851">
              <w:r w:rsidR="00420066">
                <w:rPr>
                  <w:rStyle w:val="af2"/>
                </w:rPr>
                <w:t>TreeNode</w:t>
              </w:r>
            </w:hyperlink>
          </w:p>
        </w:tc>
        <w:tc>
          <w:tcPr>
            <w:tcW w:w="0" w:type="auto"/>
          </w:tcPr>
          <w:p w14:paraId="7B723B64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f49884cb-a796-455c-89d2-3049637325cd"/>
                <w:id w:val="1923059038"/>
                <w:dataBinding w:xpath="/elements/element[@objid='f49884cb-a796-455c-89d2-3049637325cd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right child of this node</w:t>
                </w:r>
              </w:sdtContent>
            </w:sdt>
          </w:p>
        </w:tc>
      </w:tr>
      <w:tr w:rsidR="00420066" w14:paraId="326A2601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EA230" w14:textId="77777777" w:rsidR="00420066" w:rsidRDefault="00422E90" w:rsidP="00420066">
            <w:sdt>
              <w:sdtPr>
                <w:alias w:val="Association ATTRIBUTE Name"/>
                <w:tag w:val="b4641769-0a9e-4832-8df5-2ba5df02e536"/>
                <w:id w:val="-1495488084"/>
                <w:showingPlcHdr/>
                <w:dataBinding w:xpath="/elements/element[@objid='b4641769-0a9e-4832-8df5-2ba5df02e536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f30ffbce-5ef9-47c6-9c47-d8546919c4db"/>
                <w:id w:val="-1719282346"/>
                <w:dataBinding w:xpath="/elements/element[@objid='f30ffbce-5ef9-47c6-9c47-d8546919c4db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parent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f30ffbce-5ef9-47c6-9c47-d8546919c4db"/>
                <w:id w:val="-1153063174"/>
                <w:dataBinding w:xpath="/elements/element[@objid='f30ffbce-5ef9-47c6-9c47-d8546919c4db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f30ffbce-5ef9-47c6-9c47-d8546919c4db"/>
                <w:id w:val="739529026"/>
                <w:dataBinding w:xpath="/elements/element[@objid='f30ffbce-5ef9-47c6-9c47-d8546919c4db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hyperlink w:anchor="_67321fdf-07c5-4b25-973e-2c0c213fa851">
              <w:r w:rsidR="00420066">
                <w:rPr>
                  <w:rStyle w:val="af2"/>
                </w:rPr>
                <w:t>TreeNode</w:t>
              </w:r>
            </w:hyperlink>
          </w:p>
        </w:tc>
        <w:tc>
          <w:tcPr>
            <w:tcW w:w="0" w:type="auto"/>
          </w:tcPr>
          <w:p w14:paraId="37F0F816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f30ffbce-5ef9-47c6-9c47-d8546919c4db"/>
                <w:id w:val="-1310631798"/>
                <w:dataBinding w:xpath="/elements/element[@objid='f30ffbce-5ef9-47c6-9c47-d8546919c4db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parent of this node</w:t>
                </w:r>
              </w:sdtContent>
            </w:sdt>
          </w:p>
        </w:tc>
      </w:tr>
      <w:tr w:rsidR="00420066" w14:paraId="2C523848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40CF2E" w14:textId="77777777" w:rsidR="00420066" w:rsidRDefault="00422E90" w:rsidP="00420066">
            <w:sdt>
              <w:sdtPr>
                <w:alias w:val="Association ATTRIBUTE Name"/>
                <w:tag w:val="a421ffee-aeb9-4b9b-80bb-21afd4be00a3"/>
                <w:id w:val="-15231766"/>
                <w:showingPlcHdr/>
                <w:dataBinding w:xpath="/elements/element[@objid='a421ffee-aeb9-4b9b-80bb-21afd4be00a3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72961c6c-94e5-4036-bb71-43f490662b4a"/>
                <w:id w:val="903718672"/>
                <w:dataBinding w:xpath="/elements/element[@objid='72961c6c-94e5-4036-bb71-43f490662b4a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72961c6c-94e5-4036-bb71-43f490662b4a"/>
                <w:id w:val="1776445966"/>
                <w:dataBinding w:xpath="/elements/element[@objid='72961c6c-94e5-4036-bb71-43f490662b4a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72961c6c-94e5-4036-bb71-43f490662b4a"/>
                <w:id w:val="-194777797"/>
                <w:dataBinding w:xpath="/elements/element[@objid='72961c6c-94e5-4036-bb71-43f490662b4a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hyperlink w:anchor="_4ccce523-4653-4dc2-a5bc-b4bfbbe95a34">
              <w:r w:rsidR="00420066">
                <w:rPr>
                  <w:rStyle w:val="af2"/>
                </w:rPr>
                <w:t>DataVector</w:t>
              </w:r>
            </w:hyperlink>
          </w:p>
        </w:tc>
        <w:tc>
          <w:tcPr>
            <w:tcW w:w="0" w:type="auto"/>
          </w:tcPr>
          <w:p w14:paraId="2A58D0E2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72961c6c-94e5-4036-bb71-43f490662b4a"/>
                <w:id w:val="1309437458"/>
                <w:dataBinding w:xpath="/elements/element[@objid='72961c6c-94e5-4036-bb71-43f490662b4a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data at current level</w:t>
                </w:r>
              </w:sdtContent>
            </w:sdt>
          </w:p>
        </w:tc>
      </w:tr>
    </w:tbl>
    <w:p w14:paraId="6945F540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23</w:t>
      </w:r>
      <w:r>
        <w:fldChar w:fldCharType="end"/>
      </w:r>
      <w:r>
        <w:t> Associations of Class "TreeNode"</w:t>
      </w:r>
    </w:p>
    <w:p w14:paraId="3BDE82F3" w14:textId="77777777" w:rsidR="00420066" w:rsidRDefault="00420066" w:rsidP="00420066">
      <w:pPr>
        <w:pStyle w:val="1"/>
        <w:pageBreakBefore/>
      </w:pPr>
      <w:bookmarkStart w:id="33" w:name="_Toc410005062"/>
      <w:r>
        <w:lastRenderedPageBreak/>
        <w:t>Package "</w:t>
      </w:r>
      <w:sdt>
        <w:sdtPr>
          <w:alias w:val="Package ATTRIBUTE Name"/>
          <w:tag w:val="ffda6e8b-f5ec-48e6-9347-56af0b87eb91"/>
          <w:id w:val="-37513713"/>
          <w:dataBinding w:xpath="/elements/element[@objid='ffda6e8b-f5ec-48e6-9347-56af0b87eb91']/content[@alias='Package ATTRIBUTE Name']" w:storeItemID="{D35B6978-45B9-4860-8E6E-EDB6F017D2CB}"/>
          <w:text w:multiLine="1"/>
        </w:sdtPr>
        <w:sdtEndPr/>
        <w:sdtContent>
          <w:r>
            <w:t>RandomForest</w:t>
          </w:r>
        </w:sdtContent>
      </w:sdt>
      <w:r>
        <w:t>"</w:t>
      </w:r>
      <w:bookmarkEnd w:id="33"/>
    </w:p>
    <w:p w14:paraId="625270ED" w14:textId="2CA3AC50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226422491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hyperlink w:anchor="_3c0eec90-a163-4364-8ec1-855c885b184b">
        <w:r>
          <w:rPr>
            <w:rStyle w:val="af2"/>
          </w:rPr>
          <w:t>RandomForestHOG</w:t>
        </w:r>
      </w:hyperlink>
    </w:p>
    <w:p w14:paraId="086EBF40" w14:textId="2E57048B" w:rsidR="00420066" w:rsidRDefault="00420066" w:rsidP="006F3B2D">
      <w:pPr>
        <w:pStyle w:val="Texte"/>
      </w:pPr>
      <w:r>
        <w:t xml:space="preserve">Stereotypes: </w:t>
      </w:r>
      <w:sdt>
        <w:sdtPr>
          <w:alias w:val="Stereotype ATTRIBUTE Name"/>
          <w:tag w:val="01ec23a8-0000-0126-0000-000000000000"/>
          <w:id w:val="-1516220964"/>
          <w:dataBinding w:xpath="/elements/element[@objid='01ec23a8-0000-0126-0000-000000000000']/content[@alias='Stereotype ATTRIBUTE Name']" w:storeItemID="{D35B6978-45B9-4860-8E6E-EDB6F017D2CB}"/>
          <w:text w:multiLine="1"/>
        </w:sdtPr>
        <w:sdtEndPr/>
        <w:sdtContent>
          <w:r>
            <w:t>Java Package</w:t>
          </w:r>
        </w:sdtContent>
      </w:sdt>
    </w:p>
    <w:p w14:paraId="5B561C44" w14:textId="77777777" w:rsidR="00520160" w:rsidRDefault="00520160" w:rsidP="006F3B2D">
      <w:pPr>
        <w:pStyle w:val="Texte"/>
      </w:pPr>
    </w:p>
    <w:p w14:paraId="336BB6DB" w14:textId="77777777" w:rsidR="00520160" w:rsidRDefault="00520160" w:rsidP="006F3B2D">
      <w:pPr>
        <w:pStyle w:val="Texte"/>
      </w:pP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2782"/>
        <w:gridCol w:w="6270"/>
      </w:tblGrid>
      <w:tr w:rsidR="00420066" w14:paraId="18E568E0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AB9DFE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21D8E567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79697FD8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25A7" w14:textId="77777777" w:rsidR="00420066" w:rsidRDefault="00420066" w:rsidP="00420066">
            <w:hyperlink w:anchor="_81236832-24f2-4e63-9b25-09e05cf5c4b1">
              <w:r>
                <w:rPr>
                  <w:rStyle w:val="af2"/>
                </w:rPr>
                <w:t>RandomForest</w:t>
              </w:r>
            </w:hyperlink>
          </w:p>
        </w:tc>
        <w:tc>
          <w:tcPr>
            <w:tcW w:w="0" w:type="auto"/>
          </w:tcPr>
          <w:p w14:paraId="5EB24E0F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81236832-24f2-4e63-9b25-09e05cf5c4b1"/>
                <w:id w:val="1015194903"/>
                <w:dataBinding w:xpath="/elements/element[@objid='81236832-24f2-4e63-9b25-09e05cf5c4b1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Class define the classifier generated by random forest.</w:t>
                </w:r>
              </w:sdtContent>
            </w:sdt>
          </w:p>
        </w:tc>
      </w:tr>
      <w:tr w:rsidR="00420066" w14:paraId="1F1054BB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A7EF9" w14:textId="77777777" w:rsidR="00420066" w:rsidRDefault="00420066" w:rsidP="00420066">
            <w:hyperlink w:anchor="_f13ea57b-2648-48bf-8e5e-b1319a05eaba">
              <w:r>
                <w:rPr>
                  <w:rStyle w:val="af2"/>
                </w:rPr>
                <w:t>RandomForestLearner</w:t>
              </w:r>
            </w:hyperlink>
          </w:p>
        </w:tc>
        <w:tc>
          <w:tcPr>
            <w:tcW w:w="0" w:type="auto"/>
          </w:tcPr>
          <w:p w14:paraId="2DC5F9E3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lass NOTE summary 0"/>
                <w:tag w:val="f13ea57b-2648-48bf-8e5e-b1319a05eaba"/>
                <w:id w:val="-1261832678"/>
                <w:dataBinding w:xpath="/elements/element[@objid='f13ea57b-2648-48bf-8e5e-b1319a05eaba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Class responsible for random forest learning</w:t>
                </w:r>
              </w:sdtContent>
            </w:sdt>
          </w:p>
        </w:tc>
      </w:tr>
      <w:tr w:rsidR="00420066" w14:paraId="4287BFF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F468D" w14:textId="77777777" w:rsidR="00420066" w:rsidRDefault="00420066" w:rsidP="00420066">
            <w:hyperlink w:anchor="_9529dee4-15ba-48ea-911d-4b1953bb1a0a">
              <w:r>
                <w:rPr>
                  <w:rStyle w:val="af2"/>
                </w:rPr>
                <w:t>MainRun</w:t>
              </w:r>
            </w:hyperlink>
          </w:p>
        </w:tc>
        <w:tc>
          <w:tcPr>
            <w:tcW w:w="0" w:type="auto"/>
          </w:tcPr>
          <w:p w14:paraId="2392670A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9529dee4-15ba-48ea-911d-4b1953bb1a0a"/>
                <w:id w:val="-1503506846"/>
                <w:dataBinding w:xpath="/elements/element[@objid='9529dee4-15ba-48ea-911d-4b1953bb1a0a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Main class</w:t>
                </w:r>
              </w:sdtContent>
            </w:sdt>
          </w:p>
        </w:tc>
      </w:tr>
    </w:tbl>
    <w:p w14:paraId="6CDCAF63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24</w:t>
      </w:r>
      <w:r>
        <w:fldChar w:fldCharType="end"/>
      </w:r>
      <w:r>
        <w:t> Owned Classes of Package "RandomForest"</w:t>
      </w:r>
    </w:p>
    <w:p w14:paraId="003F7623" w14:textId="77777777" w:rsidR="00520160" w:rsidRDefault="00520160" w:rsidP="006F3B2D"/>
    <w:p w14:paraId="1DA3D1B1" w14:textId="77777777" w:rsidR="00520160" w:rsidRDefault="00520160" w:rsidP="006F3B2D"/>
    <w:p w14:paraId="30B036E4" w14:textId="77777777" w:rsidR="00520160" w:rsidRDefault="00520160" w:rsidP="006F3B2D"/>
    <w:p w14:paraId="7336848B" w14:textId="77777777" w:rsidR="00520160" w:rsidRDefault="00520160" w:rsidP="006F3B2D"/>
    <w:p w14:paraId="0D87BFC9" w14:textId="77777777" w:rsidR="00520160" w:rsidRDefault="00520160" w:rsidP="006F3B2D"/>
    <w:p w14:paraId="2BD53C17" w14:textId="77777777" w:rsidR="00520160" w:rsidRDefault="00520160" w:rsidP="006F3B2D"/>
    <w:p w14:paraId="2E6F0F6E" w14:textId="77777777" w:rsidR="00520160" w:rsidRDefault="00520160" w:rsidP="006F3B2D"/>
    <w:p w14:paraId="75AFB6F7" w14:textId="77777777" w:rsidR="00520160" w:rsidRDefault="00520160" w:rsidP="006F3B2D"/>
    <w:p w14:paraId="710B10EC" w14:textId="77777777" w:rsidR="00520160" w:rsidRDefault="00520160" w:rsidP="006F3B2D"/>
    <w:p w14:paraId="50951CDA" w14:textId="77777777" w:rsidR="00520160" w:rsidRDefault="00520160" w:rsidP="006F3B2D"/>
    <w:p w14:paraId="0380BF6D" w14:textId="77777777" w:rsidR="00520160" w:rsidRDefault="00520160" w:rsidP="006F3B2D"/>
    <w:p w14:paraId="7D3C5F1B" w14:textId="77777777" w:rsidR="00520160" w:rsidRDefault="00520160" w:rsidP="006F3B2D"/>
    <w:p w14:paraId="10199CF3" w14:textId="77777777" w:rsidR="00520160" w:rsidRDefault="00520160" w:rsidP="006F3B2D"/>
    <w:p w14:paraId="41A6DFC8" w14:textId="77777777" w:rsidR="00520160" w:rsidRDefault="00520160" w:rsidP="006F3B2D"/>
    <w:p w14:paraId="68930EEA" w14:textId="77777777" w:rsidR="00520160" w:rsidRDefault="00520160" w:rsidP="006F3B2D"/>
    <w:p w14:paraId="6CB00D48" w14:textId="77777777" w:rsidR="00520160" w:rsidRDefault="00520160" w:rsidP="006F3B2D"/>
    <w:p w14:paraId="38FA8109" w14:textId="77777777" w:rsidR="00520160" w:rsidRPr="00EA58DD" w:rsidRDefault="00520160" w:rsidP="006F3B2D"/>
    <w:p w14:paraId="69415370" w14:textId="77777777" w:rsidR="00420066" w:rsidRDefault="00420066" w:rsidP="00420066">
      <w:pPr>
        <w:pStyle w:val="2"/>
      </w:pPr>
      <w:bookmarkStart w:id="34" w:name="_81236832-24f2-4e63-9b25-09e05cf5c4b1"/>
      <w:bookmarkStart w:id="35" w:name="_Toc410005063"/>
      <w:r>
        <w:lastRenderedPageBreak/>
        <w:t>Class "</w:t>
      </w:r>
      <w:sdt>
        <w:sdtPr>
          <w:alias w:val="Class ATTRIBUTE Name"/>
          <w:tag w:val="81236832-24f2-4e63-9b25-09e05cf5c4b1"/>
          <w:id w:val="1839729827"/>
          <w:dataBinding w:xpath="/elements/element[@objid='81236832-24f2-4e63-9b25-09e05cf5c4b1']/content[@alias='Class ATTRIBUTE Name']" w:storeItemID="{D35B6978-45B9-4860-8E6E-EDB6F017D2CB}"/>
          <w:text w:multiLine="1"/>
        </w:sdtPr>
        <w:sdtEndPr/>
        <w:sdtContent>
          <w:r>
            <w:t>RandomForest</w:t>
          </w:r>
        </w:sdtContent>
      </w:sdt>
      <w:r>
        <w:t>"</w:t>
      </w:r>
      <w:bookmarkEnd w:id="34"/>
      <w:bookmarkEnd w:id="35"/>
    </w:p>
    <w:p w14:paraId="0A2ACDE0" w14:textId="23B83F4A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442343101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-1028173652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ffda6e8b-f5ec-48e6-9347-56af0b87eb91">
        <w:r>
          <w:rPr>
            <w:rStyle w:val="af2"/>
          </w:rPr>
          <w:t>RandomForest</w:t>
        </w:r>
      </w:hyperlink>
    </w:p>
    <w:p w14:paraId="2728CA37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742688111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62E27087" w14:textId="77777777" w:rsidR="00420066" w:rsidRDefault="00422E90" w:rsidP="00420066">
      <w:sdt>
        <w:sdtPr>
          <w:alias w:val="Class NOTE description 0"/>
          <w:tag w:val="81236832-24f2-4e63-9b25-09e05cf5c4b1"/>
          <w:id w:val="1561051170"/>
          <w:dataBinding w:xpath="/elements/element[@objid='81236832-24f2-4e63-9b25-09e05cf5c4b1']/content[@alias='Class NOTE description 0']" w:storeItemID="{D35B6978-45B9-4860-8E6E-EDB6F017D2CB}"/>
          <w:text w:multiLine="1"/>
        </w:sdtPr>
        <w:sdtEndPr/>
        <w:sdtContent>
          <w:r w:rsidR="00420066">
            <w:t>This class contains information about the classifier trained with random forest and provides operation to classify images.</w:t>
          </w:r>
        </w:sdtContent>
      </w:sdt>
    </w:p>
    <w:p w14:paraId="7D351619" w14:textId="77777777" w:rsidR="00520160" w:rsidRDefault="00520160" w:rsidP="00420066">
      <w:pPr>
        <w:pStyle w:val="af4"/>
      </w:pPr>
    </w:p>
    <w:p w14:paraId="218D12FB" w14:textId="77777777" w:rsidR="00520160" w:rsidRDefault="00520160" w:rsidP="006F3B2D"/>
    <w:p w14:paraId="3C1DD929" w14:textId="77777777" w:rsidR="00520160" w:rsidRPr="00EA58DD" w:rsidRDefault="00520160" w:rsidP="006F3B2D"/>
    <w:p w14:paraId="47B08C05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8</w:t>
      </w:r>
      <w:r>
        <w:fldChar w:fldCharType="end"/>
      </w:r>
      <w:r>
        <w:t xml:space="preserve"> RandomForest </w:t>
      </w:r>
    </w:p>
    <w:p w14:paraId="5AF87A99" w14:textId="0C71AAEC" w:rsidR="00420066" w:rsidRDefault="00420066" w:rsidP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1192EC89" wp14:editId="4F5BB669">
            <wp:extent cx="5715000" cy="3867150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592753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D9A7" w14:textId="77777777" w:rsidR="00520160" w:rsidRDefault="00520160" w:rsidP="006F3B2D"/>
    <w:p w14:paraId="674ABAC0" w14:textId="77777777" w:rsidR="00520160" w:rsidRDefault="00520160" w:rsidP="006F3B2D"/>
    <w:p w14:paraId="38EB44D9" w14:textId="77777777" w:rsidR="00520160" w:rsidRDefault="00520160" w:rsidP="006F3B2D"/>
    <w:p w14:paraId="34BCFE4B" w14:textId="77777777" w:rsidR="00520160" w:rsidRDefault="00520160" w:rsidP="006F3B2D"/>
    <w:p w14:paraId="51744555" w14:textId="77777777" w:rsidR="00520160" w:rsidRDefault="00520160" w:rsidP="006F3B2D"/>
    <w:p w14:paraId="7494AFA8" w14:textId="77777777" w:rsidR="00520160" w:rsidRPr="00520160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483"/>
        <w:gridCol w:w="3569"/>
      </w:tblGrid>
      <w:tr w:rsidR="00420066" w14:paraId="559D360B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54B4BA" w14:textId="77777777" w:rsidR="00420066" w:rsidRDefault="00420066" w:rsidP="00420066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6FA63070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5B8FFA3D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2F197E" w14:textId="77777777" w:rsidR="00420066" w:rsidRDefault="00422E90" w:rsidP="00420066">
            <w:sdt>
              <w:sdtPr>
                <w:alias w:val="Operation ATTRIBUTE Name"/>
                <w:tag w:val="ac42c5e3-d539-4f26-a424-2eb7ce9ce5e8"/>
                <w:id w:val="800201731"/>
                <w:dataBinding w:xpath="/elements/element[@objid='ac42c5e3-d539-4f26-a424-2eb7ce9ce5e8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RandomForest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24f76ccc-8c91-479a-856c-0d33b30d1670"/>
                <w:id w:val="-542827839"/>
                <w:dataBinding w:xpath="/elements/element[@objid='24f76ccc-8c91-479a-856c-0d33b30d1670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24f76ccc-8c91-479a-856c-0d33b30d1670"/>
                <w:id w:val="-1534419075"/>
                <w:dataBinding w:xpath="/elements/element[@objid='24f76ccc-8c91-479a-856c-0d33b30d1670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maxDepth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28497134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feec1a8e-e91c-4c0b-8100-b701c58156ee"/>
                <w:id w:val="1668831114"/>
                <w:dataBinding w:xpath="/elements/element[@objid='feec1a8e-e91c-4c0b-8100-b701c58156ee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eec1a8e-e91c-4c0b-8100-b701c58156ee"/>
                <w:id w:val="-1398583022"/>
                <w:dataBinding w:xpath="/elements/element[@objid='feec1a8e-e91c-4c0b-8100-b701c58156ee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maxNumOfTrees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205777541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28F1B3EB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c42c5e3-d539-4f26-a424-2eb7ce9ce5e8"/>
                <w:id w:val="-1436126325"/>
                <w:dataBinding w:xpath="/elements/element[@objid='ac42c5e3-d539-4f26-a424-2eb7ce9ce5e8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the constructor of random forest</w:t>
                </w:r>
              </w:sdtContent>
            </w:sdt>
          </w:p>
        </w:tc>
      </w:tr>
      <w:tr w:rsidR="00420066" w14:paraId="082C938D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7FD505" w14:textId="77777777" w:rsidR="00420066" w:rsidRDefault="00422E90" w:rsidP="00420066">
            <w:sdt>
              <w:sdtPr>
                <w:alias w:val="Operation ATTRIBUTE Name"/>
                <w:tag w:val="54267cd5-6dbf-42a2-b3b4-db975582eafb"/>
                <w:id w:val="-238788054"/>
                <w:dataBinding w:xpath="/elements/element[@objid='54267cd5-6dbf-42a2-b3b4-db975582eafb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write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df06f2b8-47c2-4145-bad3-3a88a53e0ee3"/>
                <w:id w:val="800887222"/>
                <w:dataBinding w:xpath="/elements/element[@objid='df06f2b8-47c2-4145-bad3-3a88a53e0ee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df06f2b8-47c2-4145-bad3-3a88a53e0ee3"/>
                <w:id w:val="1438255177"/>
                <w:dataBinding w:xpath="/elements/element[@objid='df06f2b8-47c2-4145-bad3-3a88a53e0ee3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p0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0b7ec804-7913-4f69-9ea8-40516c408851"/>
                <w:id w:val="851923575"/>
                <w:dataBinding w:xpath="/elements/element[@objid='0b7ec804-7913-4f69-9ea8-40516c408851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BufferedWriter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217a30eb-e385-4654-b40e-5009ac58b52f"/>
                <w:id w:val="-91549304"/>
                <w:dataBinding w:xpath="/elements/element[@objid='217a30eb-e385-4654-b40e-5009ac58b52f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217a30eb-e385-4654-b40e-5009ac58b52f"/>
                <w:id w:val="-668100678"/>
                <w:dataBinding w:xpath="/elements/element[@objid='217a30eb-e385-4654-b40e-5009ac58b52f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p1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5-0000-000000000000"/>
                <w:id w:val="317008295"/>
                <w:dataBinding w:xpath="/elements/element[@objid='00000004-0000-0005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boolean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C1BF90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54267cd5-6dbf-42a2-b3b4-db975582eafb"/>
                <w:id w:val="1007255868"/>
                <w:dataBinding w:xpath="/elements/element[@objid='54267cd5-6dbf-42a2-b3b4-db975582eafb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implement write method of Classifier</w:t>
                </w:r>
              </w:sdtContent>
            </w:sdt>
          </w:p>
        </w:tc>
      </w:tr>
      <w:tr w:rsidR="00420066" w14:paraId="7C3307BC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54930" w14:textId="77777777" w:rsidR="00420066" w:rsidRDefault="00422E90" w:rsidP="00420066">
            <w:sdt>
              <w:sdtPr>
                <w:alias w:val="Operation ATTRIBUTE Name"/>
                <w:tag w:val="985f5480-a2ab-47af-bab4-bd707fb6a9d9"/>
                <w:id w:val="1203594362"/>
                <w:dataBinding w:xpath="/elements/element[@objid='985f5480-a2ab-47af-bab4-bd707fb6a9d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read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46f2b005-6d86-4df9-88f5-7fd61ad5e0c8"/>
                <w:id w:val="23922796"/>
                <w:dataBinding w:xpath="/elements/element[@objid='46f2b005-6d86-4df9-88f5-7fd61ad5e0c8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46f2b005-6d86-4df9-88f5-7fd61ad5e0c8"/>
                <w:id w:val="1552884371"/>
                <w:dataBinding w:xpath="/elements/element[@objid='46f2b005-6d86-4df9-88f5-7fd61ad5e0c8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p0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5706d10e-33bc-47ea-9824-17e57725e880"/>
                <w:id w:val="-1574030888"/>
                <w:dataBinding w:xpath="/elements/element[@objid='5706d10e-33bc-47ea-9824-17e57725e88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BufferedReader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7E757C6B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985f5480-a2ab-47af-bab4-bd707fb6a9d9"/>
                <w:id w:val="1932776872"/>
                <w:dataBinding w:xpath="/elements/element[@objid='985f5480-a2ab-47af-bab4-bd707fb6a9d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implement read method of Classifier</w:t>
                </w:r>
              </w:sdtContent>
            </w:sdt>
          </w:p>
        </w:tc>
      </w:tr>
      <w:tr w:rsidR="00420066" w14:paraId="118602A5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A2AB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22059203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3659a8e2-c8b2-456a-a298-a337db21d555"/>
                <w:id w:val="1407727632"/>
                <w:dataBinding w:xpath="/elements/element[@objid='3659a8e2-c8b2-456a-a298-a337db21d55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classify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868d76eb-236d-4224-9590-d254fb75f616"/>
                <w:id w:val="273057345"/>
                <w:dataBinding w:xpath="/elements/element[@objid='868d76eb-236d-4224-9590-d254fb75f61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868d76eb-236d-4224-9590-d254fb75f616"/>
                <w:id w:val="-1017377310"/>
                <w:dataBinding w:xpath="/elements/element[@objid='868d76eb-236d-4224-9590-d254fb75f61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p0</w:t>
                </w:r>
              </w:sdtContent>
            </w:sdt>
            <w:r w:rsidR="00420066">
              <w:t xml:space="preserve"> )</w:t>
            </w:r>
          </w:p>
        </w:tc>
        <w:tc>
          <w:tcPr>
            <w:tcW w:w="0" w:type="auto"/>
          </w:tcPr>
          <w:p w14:paraId="7BB95F32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3659a8e2-c8b2-456a-a298-a337db21d555"/>
                <w:id w:val="-377707070"/>
                <w:dataBinding w:xpath="/elements/element[@objid='3659a8e2-c8b2-456a-a298-a337db21d55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classify dataset p0</w:t>
                </w:r>
              </w:sdtContent>
            </w:sdt>
          </w:p>
        </w:tc>
      </w:tr>
      <w:tr w:rsidR="00420066" w14:paraId="1F6805E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0229F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1678846368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78457ecd-cfad-4344-a5ef-0bd86ea0a7b5"/>
                <w:id w:val="809359825"/>
                <w:dataBinding w:xpath="/elements/element[@objid='78457ecd-cfad-4344-a5ef-0bd86ea0a7b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classify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380d0133-789a-4ab5-99d1-7d536bae7842"/>
                <w:id w:val="-1596315630"/>
                <w:dataBinding w:xpath="/elements/element[@objid='380d0133-789a-4ab5-99d1-7d536bae784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80d0133-789a-4ab5-99d1-7d536bae7842"/>
                <w:id w:val="-1745478262"/>
                <w:dataBinding w:xpath="/elements/element[@objid='380d0133-789a-4ab5-99d1-7d536bae784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2147461174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362f8c48-cfd4-4835-b088-54e9029044ea"/>
                <w:id w:val="2029604765"/>
                <w:dataBinding w:xpath="/elements/element[@objid='362f8c48-cfd4-4835-b088-54e9029044e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62f8c48-cfd4-4835-b088-54e9029044ea"/>
                <w:id w:val="-1666474999"/>
                <w:dataBinding w:xpath="/elements/element[@objid='362f8c48-cfd4-4835-b088-54e9029044ea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calAccuracy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5-0000-000000000000"/>
                <w:id w:val="1940639665"/>
                <w:dataBinding w:xpath="/elements/element[@objid='00000004-0000-0005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boolean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34DD0DD2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8457ecd-cfad-4344-a5ef-0bd86ea0a7b5"/>
                <w:id w:val="468409751"/>
                <w:dataBinding w:xpath="/elements/element[@objid='78457ecd-cfad-4344-a5ef-0bd86ea0a7b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classify dataset and calculate accuracy</w:t>
                </w:r>
              </w:sdtContent>
            </w:sdt>
          </w:p>
        </w:tc>
      </w:tr>
      <w:tr w:rsidR="00420066" w14:paraId="0D3C4D21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68BB6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94006580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bb5b252c-ca79-46b1-b961-fbeeaa5713aa"/>
                <w:id w:val="1554583602"/>
                <w:dataBinding w:xpath="/elements/element[@objid='bb5b252c-ca79-46b1-b961-fbeeaa5713a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getMaxDepth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A1AB27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b5b252c-ca79-46b1-b961-fbeeaa5713aa"/>
                <w:id w:val="-1902984309"/>
                <w:dataBinding w:xpath="/elements/element[@objid='bb5b252c-ca79-46b1-b961-fbeeaa5713a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maxDepth</w:t>
                </w:r>
              </w:sdtContent>
            </w:sdt>
          </w:p>
        </w:tc>
      </w:tr>
      <w:tr w:rsidR="00420066" w14:paraId="35CBB3DC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7A7AE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321479937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4a6cf32f-34b2-41cc-b6d7-cdc8d1f883a2"/>
                <w:id w:val="851464971"/>
                <w:dataBinding w:xpath="/elements/element[@objid='4a6cf32f-34b2-41cc-b6d7-cdc8d1f883a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getMaxNumOfTrees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6C989CF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4a6cf32f-34b2-41cc-b6d7-cdc8d1f883a2"/>
                <w:id w:val="577941525"/>
                <w:dataBinding w:xpath="/elements/element[@objid='4a6cf32f-34b2-41cc-b6d7-cdc8d1f883a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maxNumOfTrees</w:t>
                </w:r>
              </w:sdtContent>
            </w:sdt>
          </w:p>
        </w:tc>
      </w:tr>
      <w:tr w:rsidR="00420066" w14:paraId="23AD32AB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FD4DD" w14:textId="77777777" w:rsidR="00420066" w:rsidRDefault="00422E90" w:rsidP="00420066">
            <w:sdt>
              <w:sdtPr>
                <w:alias w:val="Class ATTRIBUTE Name"/>
                <w:tag w:val="61261918-d6ad-4d4d-a19f-e6c7088f5dd6"/>
                <w:id w:val="-2131238734"/>
                <w:dataBinding w:xpath="/elements/element[@objid='61261918-d6ad-4d4d-a19f-e6c7088f5dd6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DecisionTree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a3687bf3-81b6-4ec7-aaf5-f51c321814b6"/>
                <w:id w:val="-1975902325"/>
                <w:dataBinding w:xpath="/elements/element[@objid='a3687bf3-81b6-4ec7-aaf5-f51c321814b6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getTrees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7456093C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3687bf3-81b6-4ec7-aaf5-f51c321814b6"/>
                <w:id w:val="1695033653"/>
                <w:dataBinding w:xpath="/elements/element[@objid='a3687bf3-81b6-4ec7-aaf5-f51c321814b6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dTree</w:t>
                </w:r>
              </w:sdtContent>
            </w:sdt>
          </w:p>
        </w:tc>
      </w:tr>
      <w:tr w:rsidR="00420066" w14:paraId="3D31A84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D84F1" w14:textId="77777777" w:rsidR="00420066" w:rsidRDefault="00422E90" w:rsidP="00420066">
            <w:sdt>
              <w:sdtPr>
                <w:alias w:val="DataType ATTRIBUTE Name"/>
                <w:tag w:val="00000004-0000-000d-0000-000000000000"/>
                <w:id w:val="558676634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74998825-700a-4cb4-9aba-ccc2b19da24a"/>
                <w:id w:val="233444535"/>
                <w:dataBinding w:xpath="/elements/element[@objid='74998825-700a-4cb4-9aba-ccc2b19da24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getParameters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5861DB94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4998825-700a-4cb4-9aba-ccc2b19da24a"/>
                <w:id w:val="-109521238"/>
                <w:dataBinding w:xpath="/elements/element[@objid='74998825-700a-4cb4-9aba-ccc2b19da24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forest parameter</w:t>
                </w:r>
              </w:sdtContent>
            </w:sdt>
          </w:p>
        </w:tc>
      </w:tr>
      <w:tr w:rsidR="00420066" w14:paraId="35E9347B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1EB76" w14:textId="77777777" w:rsidR="00420066" w:rsidRDefault="00422E90" w:rsidP="00420066">
            <w:sdt>
              <w:sdtPr>
                <w:alias w:val="DataType ATTRIBUTE Name"/>
                <w:tag w:val="00000004-0000-000d-0000-000000000000"/>
                <w:id w:val="-1402751556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47a27482-ef60-4182-85f5-75fec3918d0a"/>
                <w:id w:val="1343360981"/>
                <w:dataBinding w:xpath="/elements/element[@objid='47a27482-ef60-4182-85f5-75fec3918d0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getParameterDescription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364e97d5-23a8-4749-a28d-e8604f9b6102"/>
                <w:id w:val="-1192607795"/>
                <w:dataBinding w:xpath="/elements/element[@objid='364e97d5-23a8-4749-a28d-e8604f9b610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64e97d5-23a8-4749-a28d-e8604f9b6102"/>
                <w:id w:val="-41060933"/>
                <w:dataBinding w:xpath="/elements/element[@objid='364e97d5-23a8-4749-a28d-e8604f9b610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d-0000-000000000000"/>
                <w:id w:val="-597328227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0B82D9C6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47a27482-ef60-4182-85f5-75fec3918d0a"/>
                <w:id w:val="-1558231475"/>
                <w:dataBinding w:xpath="/elements/element[@objid='47a27482-ef60-4182-85f5-75fec3918d0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forest parameter description</w:t>
                </w:r>
              </w:sdtContent>
            </w:sdt>
          </w:p>
        </w:tc>
      </w:tr>
      <w:tr w:rsidR="00420066" w14:paraId="29B0D1D6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8F2B53" w14:textId="77777777" w:rsidR="00420066" w:rsidRDefault="00422E90" w:rsidP="00420066">
            <w:sdt>
              <w:sdtPr>
                <w:alias w:val="Class ATTRIBUTE Name"/>
                <w:tag w:val="92fc168f-e9ed-43b3-a14e-75150ac60ff0"/>
                <w:id w:val="1055744537"/>
                <w:dataBinding w:xpath="/elements/element[@objid='92fc168f-e9ed-43b3-a14e-75150ac60ff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Object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d6e3e745-f17f-4c10-82d0-c2ba69781ecf"/>
                <w:id w:val="-1083986640"/>
                <w:dataBinding w:xpath="/elements/element[@objid='d6e3e745-f17f-4c10-82d0-c2ba69781ecf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getPossibleValues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bae1846f-66f3-45da-8d3b-bc9171e63fb7"/>
                <w:id w:val="2143694917"/>
                <w:dataBinding w:xpath="/elements/element[@objid='bae1846f-66f3-45da-8d3b-bc9171e63fb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bae1846f-66f3-45da-8d3b-bc9171e63fb7"/>
                <w:id w:val="189496776"/>
                <w:dataBinding w:xpath="/elements/element[@objid='bae1846f-66f3-45da-8d3b-bc9171e63fb7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d-0000-000000000000"/>
                <w:id w:val="-1419312633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57DE46B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d6e3e745-f17f-4c10-82d0-c2ba69781ecf"/>
                <w:id w:val="540875506"/>
                <w:dataBinding w:xpath="/elements/element[@objid='d6e3e745-f17f-4c10-82d0-c2ba69781ecf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possible values</w:t>
                </w:r>
              </w:sdtContent>
            </w:sdt>
          </w:p>
        </w:tc>
      </w:tr>
      <w:tr w:rsidR="00420066" w14:paraId="7F4A66A1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EC6F8" w14:textId="77777777" w:rsidR="00420066" w:rsidRDefault="00422E90" w:rsidP="00420066">
            <w:sdt>
              <w:sdtPr>
                <w:alias w:val="Operation ATTRIBUTE Name"/>
                <w:tag w:val="7ae6c5b7-2bb8-4b11-b212-652d1528cfaa"/>
                <w:id w:val="-22563440"/>
                <w:dataBinding w:xpath="/elements/element[@objid='7ae6c5b7-2bb8-4b11-b212-652d1528cfa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setMaxDepth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90fd46be-e896-41a0-bd39-7636a9575efc"/>
                <w:id w:val="-1092537386"/>
                <w:dataBinding w:xpath="/elements/element[@objid='90fd46be-e896-41a0-bd39-7636a9575efc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90fd46be-e896-41a0-bd39-7636a9575efc"/>
                <w:id w:val="-272476765"/>
                <w:dataBinding w:xpath="/elements/element[@objid='90fd46be-e896-41a0-bd39-7636a9575efc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maxDepth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183243405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57D41C3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ae6c5b7-2bb8-4b11-b212-652d1528cfaa"/>
                <w:id w:val="474573481"/>
                <w:dataBinding w:xpath="/elements/element[@objid='7ae6c5b7-2bb8-4b11-b212-652d1528cfa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maxDepth</w:t>
                </w:r>
              </w:sdtContent>
            </w:sdt>
          </w:p>
        </w:tc>
      </w:tr>
      <w:tr w:rsidR="00420066" w14:paraId="55C087E0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01EBB" w14:textId="77777777" w:rsidR="00420066" w:rsidRDefault="00422E90" w:rsidP="00420066">
            <w:sdt>
              <w:sdtPr>
                <w:alias w:val="Operation ATTRIBUTE Name"/>
                <w:tag w:val="893d3bd9-b2b1-4bf6-96bf-afca9157d928"/>
                <w:id w:val="851608378"/>
                <w:dataBinding w:xpath="/elements/element[@objid='893d3bd9-b2b1-4bf6-96bf-afca9157d928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setMaxNumOfTrees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9443b5f5-a28a-4fbf-bb3d-cc863baa834a"/>
                <w:id w:val="-1214341204"/>
                <w:dataBinding w:xpath="/elements/element[@objid='9443b5f5-a28a-4fbf-bb3d-cc863baa834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9443b5f5-a28a-4fbf-bb3d-cc863baa834a"/>
                <w:id w:val="-239952286"/>
                <w:dataBinding w:xpath="/elements/element[@objid='9443b5f5-a28a-4fbf-bb3d-cc863baa834a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maxNumOfTrees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95257832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70B7C9AB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893d3bd9-b2b1-4bf6-96bf-afca9157d928"/>
                <w:id w:val="1277523989"/>
                <w:dataBinding w:xpath="/elements/element[@objid='893d3bd9-b2b1-4bf6-96bf-afca9157d928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maxNumOfTrees</w:t>
                </w:r>
              </w:sdtContent>
            </w:sdt>
          </w:p>
        </w:tc>
      </w:tr>
      <w:tr w:rsidR="00420066" w14:paraId="77E80250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2985CC" w14:textId="77777777" w:rsidR="00420066" w:rsidRDefault="00422E90" w:rsidP="00420066">
            <w:sdt>
              <w:sdtPr>
                <w:alias w:val="Operation ATTRIBUTE Name"/>
                <w:tag w:val="dce6167b-5733-4af7-a7de-2e2c9495ba23"/>
                <w:id w:val="713931217"/>
                <w:dataBinding w:xpath="/elements/element[@objid='dce6167b-5733-4af7-a7de-2e2c9495ba23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calAccuracy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11FED2C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dce6167b-5733-4af7-a7de-2e2c9495ba23"/>
                <w:id w:val="-547298564"/>
                <w:dataBinding w:xpath="/elements/element[@objid='dce6167b-5733-4af7-a7de-2e2c9495ba23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calculate accuracy of classified predictions</w:t>
                </w:r>
              </w:sdtContent>
            </w:sdt>
          </w:p>
        </w:tc>
      </w:tr>
      <w:tr w:rsidR="00420066" w14:paraId="38072677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DACDA" w14:textId="77777777" w:rsidR="00420066" w:rsidRDefault="00422E90" w:rsidP="00420066">
            <w:sdt>
              <w:sdtPr>
                <w:alias w:val="Class ATTRIBUTE Name"/>
                <w:tag w:val="92fc168f-e9ed-43b3-a14e-75150ac60ff0"/>
                <w:id w:val="1362011923"/>
                <w:dataBinding w:xpath="/elements/element[@objid='92fc168f-e9ed-43b3-a14e-75150ac60ff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Object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49312abb-c5a4-4673-9d25-137207eadce9"/>
                <w:id w:val="-246656817"/>
                <w:dataBinding w:xpath="/elements/element[@objid='49312abb-c5a4-4673-9d25-137207eadce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getParameter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f8d56001-6c7b-4675-8b3d-fbc0b3a79349"/>
                <w:id w:val="1661042170"/>
                <w:dataBinding w:xpath="/elements/element[@objid='f8d56001-6c7b-4675-8b3d-fbc0b3a79349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8d56001-6c7b-4675-8b3d-fbc0b3a79349"/>
                <w:id w:val="994299313"/>
                <w:dataBinding w:xpath="/elements/element[@objid='f8d56001-6c7b-4675-8b3d-fbc0b3a79349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d-0000-000000000000"/>
                <w:id w:val="1909807759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13CCEF5B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49312abb-c5a4-4673-9d25-137207eadce9"/>
                <w:id w:val="-2146574175"/>
                <w:dataBinding w:xpath="/elements/element[@objid='49312abb-c5a4-4673-9d25-137207eadce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forest parameters</w:t>
                </w:r>
              </w:sdtContent>
            </w:sdt>
          </w:p>
        </w:tc>
      </w:tr>
      <w:tr w:rsidR="00420066" w14:paraId="27763AF7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5B63BF" w14:textId="77777777" w:rsidR="00420066" w:rsidRDefault="00422E90" w:rsidP="00420066">
            <w:sdt>
              <w:sdtPr>
                <w:alias w:val="Operation ATTRIBUTE Name"/>
                <w:tag w:val="be161cc0-f8ce-48df-aebb-c3550b845bd3"/>
                <w:id w:val="-386421359"/>
                <w:dataBinding w:xpath="/elements/element[@objid='be161cc0-f8ce-48df-aebb-c3550b845bd3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setParameter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581631fe-1380-4218-9cd5-ebced9b99aac"/>
                <w:id w:val="-380090623"/>
                <w:dataBinding w:xpath="/elements/element[@objid='581631fe-1380-4218-9cd5-ebced9b99aac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81631fe-1380-4218-9cd5-ebced9b99aac"/>
                <w:id w:val="1151878612"/>
                <w:dataBinding w:xpath="/elements/element[@objid='581631fe-1380-4218-9cd5-ebced9b99aac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s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d-0000-000000000000"/>
                <w:id w:val="693582904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e5b5ce12-6929-48a3-aecf-845e60fe6ea7"/>
                <w:id w:val="2038543319"/>
                <w:dataBinding w:xpath="/elements/element[@objid='e5b5ce12-6929-48a3-aecf-845e60fe6ea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e5b5ce12-6929-48a3-aecf-845e60fe6ea7"/>
                <w:id w:val="-1839066122"/>
                <w:dataBinding w:xpath="/elements/element[@objid='e5b5ce12-6929-48a3-aecf-845e60fe6ea7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o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92fc168f-e9ed-43b3-a14e-75150ac60ff0"/>
                <w:id w:val="316155361"/>
                <w:dataBinding w:xpath="/elements/element[@objid='92fc168f-e9ed-43b3-a14e-75150ac60ff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Object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1E0E58ED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e161cc0-f8ce-48df-aebb-c3550b845bd3"/>
                <w:id w:val="2032684606"/>
                <w:dataBinding w:xpath="/elements/element[@objid='be161cc0-f8ce-48df-aebb-c3550b845bd3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forest parameters</w:t>
                </w:r>
              </w:sdtContent>
            </w:sdt>
          </w:p>
        </w:tc>
      </w:tr>
    </w:tbl>
    <w:p w14:paraId="7DC0D86A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25</w:t>
      </w:r>
      <w:r>
        <w:fldChar w:fldCharType="end"/>
      </w:r>
      <w:r>
        <w:t> Operations of Class "RandomForest"</w:t>
      </w:r>
    </w:p>
    <w:p w14:paraId="0723C1D0" w14:textId="77777777" w:rsidR="00520160" w:rsidRDefault="00520160" w:rsidP="006F3B2D"/>
    <w:p w14:paraId="01CEECC2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545"/>
        <w:gridCol w:w="5507"/>
      </w:tblGrid>
      <w:tr w:rsidR="00420066" w14:paraId="58580AAB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B4DAC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001FA05F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7DE7DC50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9E17C4" w14:textId="77777777" w:rsidR="00420066" w:rsidRDefault="00422E90" w:rsidP="00420066">
            <w:sdt>
              <w:sdtPr>
                <w:alias w:val="Attribute ATTRIBUTE Name"/>
                <w:tag w:val="b5d0dc7e-d4b8-4e82-a59b-aa46437922c2"/>
                <w:id w:val="-19632948"/>
                <w:dataBinding w:xpath="/elements/element[@objid='b5d0dc7e-d4b8-4e82-a59b-aa46437922c2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maxDepth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b5d0dc7e-d4b8-4e82-a59b-aa46437922c2"/>
                <w:id w:val="917990332"/>
                <w:dataBinding w:xpath="/elements/element[@objid='b5d0dc7e-d4b8-4e82-a59b-aa46437922c2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b5d0dc7e-d4b8-4e82-a59b-aa46437922c2"/>
                <w:id w:val="1670449428"/>
                <w:dataBinding w:xpath="/elements/element[@objid='b5d0dc7e-d4b8-4e82-a59b-aa46437922c2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63293299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000293AC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b5d0dc7e-d4b8-4e82-a59b-aa46437922c2"/>
                <w:id w:val="763655103"/>
                <w:dataBinding w:xpath="/elements/element[@objid='b5d0dc7e-d4b8-4e82-a59b-aa46437922c2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maximum depth of tree, set to -1 if depth has no limit</w:t>
                </w:r>
              </w:sdtContent>
            </w:sdt>
          </w:p>
        </w:tc>
      </w:tr>
      <w:tr w:rsidR="00420066" w14:paraId="1BD20BC8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BD70F" w14:textId="77777777" w:rsidR="00420066" w:rsidRDefault="00422E90" w:rsidP="00420066">
            <w:sdt>
              <w:sdtPr>
                <w:alias w:val="Attribute ATTRIBUTE Name"/>
                <w:tag w:val="1155637d-8fc2-4098-8429-2a62e31abafc"/>
                <w:id w:val="-889341555"/>
                <w:dataBinding w:xpath="/elements/element[@objid='1155637d-8fc2-4098-8429-2a62e31abafc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maxNumOfTrees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1155637d-8fc2-4098-8429-2a62e31abafc"/>
                <w:id w:val="-989165361"/>
                <w:dataBinding w:xpath="/elements/element[@objid='1155637d-8fc2-4098-8429-2a62e31abafc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1155637d-8fc2-4098-8429-2a62e31abafc"/>
                <w:id w:val="-894352261"/>
                <w:dataBinding w:xpath="/elements/element[@objid='1155637d-8fc2-4098-8429-2a62e31abafc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86015168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527634BD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1155637d-8fc2-4098-8429-2a62e31abafc"/>
                <w:id w:val="-1380783068"/>
                <w:dataBinding w:xpath="/elements/element[@objid='1155637d-8fc2-4098-8429-2a62e31abafc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maximum number of trees in random forest</w:t>
                </w:r>
              </w:sdtContent>
            </w:sdt>
          </w:p>
        </w:tc>
      </w:tr>
      <w:tr w:rsidR="00420066" w14:paraId="47E3D15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AB851" w14:textId="77777777" w:rsidR="00420066" w:rsidRDefault="00422E90" w:rsidP="00420066">
            <w:sdt>
              <w:sdtPr>
                <w:alias w:val="Attribute ATTRIBUTE Name"/>
                <w:tag w:val="90554999-3ac1-4e41-8cc0-58ff645e1cdb"/>
                <w:id w:val="-1715501199"/>
                <w:dataBinding w:xpath="/elements/element[@objid='90554999-3ac1-4e41-8cc0-58ff645e1cdb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finalPredictions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90554999-3ac1-4e41-8cc0-58ff645e1cdb"/>
                <w:id w:val="1282527119"/>
                <w:dataBinding w:xpath="/elements/element[@objid='90554999-3ac1-4e41-8cc0-58ff645e1cdb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90554999-3ac1-4e41-8cc0-58ff645e1cdb"/>
                <w:id w:val="387382941"/>
                <w:dataBinding w:xpath="/elements/element[@objid='90554999-3ac1-4e41-8cc0-58ff645e1cdb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16359571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701DF242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90554999-3ac1-4e41-8cc0-58ff645e1cdb"/>
                <w:id w:val="-2089145947"/>
                <w:dataBinding w:xpath="/elements/element[@objid='90554999-3ac1-4e41-8cc0-58ff645e1cdb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forest predictions of test data</w:t>
                </w:r>
              </w:sdtContent>
            </w:sdt>
          </w:p>
        </w:tc>
      </w:tr>
      <w:tr w:rsidR="00420066" w14:paraId="4769C4E8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24708" w14:textId="77777777" w:rsidR="00420066" w:rsidRDefault="00422E90" w:rsidP="00420066">
            <w:sdt>
              <w:sdtPr>
                <w:alias w:val="Attribute ATTRIBUTE Name"/>
                <w:tag w:val="6f42fe6b-c64c-41af-af78-57ac773367ab"/>
                <w:id w:val="-410781429"/>
                <w:dataBinding w:xpath="/elements/element[@objid='6f42fe6b-c64c-41af-af78-57ac773367ab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correctPredictions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6f42fe6b-c64c-41af-af78-57ac773367ab"/>
                <w:id w:val="2019890584"/>
                <w:dataBinding w:xpath="/elements/element[@objid='6f42fe6b-c64c-41af-af78-57ac773367ab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6f42fe6b-c64c-41af-af78-57ac773367ab"/>
                <w:id w:val="-958108273"/>
                <w:dataBinding w:xpath="/elements/element[@objid='6f42fe6b-c64c-41af-af78-57ac773367ab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61015275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48CBA445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6f42fe6b-c64c-41af-af78-57ac773367ab"/>
                <w:id w:val="-1625074287"/>
                <w:dataBinding w:xpath="/elements/element[@objid='6f42fe6b-c64c-41af-af78-57ac773367ab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actual class of test data</w:t>
                </w:r>
              </w:sdtContent>
            </w:sdt>
          </w:p>
        </w:tc>
      </w:tr>
    </w:tbl>
    <w:p w14:paraId="3FB3C9F4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26</w:t>
      </w:r>
      <w:r>
        <w:fldChar w:fldCharType="end"/>
      </w:r>
      <w:r>
        <w:t> Attributes of Class "RandomForest"</w:t>
      </w:r>
    </w:p>
    <w:p w14:paraId="7A5D77AF" w14:textId="77777777" w:rsidR="00520160" w:rsidRDefault="00520160" w:rsidP="006F3B2D"/>
    <w:p w14:paraId="6EC57108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232"/>
        <w:gridCol w:w="3820"/>
      </w:tblGrid>
      <w:tr w:rsidR="00420066" w14:paraId="4CE7681B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76F07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084B5423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7560EC6F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919FC9" w14:textId="77777777" w:rsidR="00420066" w:rsidRDefault="00422E90" w:rsidP="00420066">
            <w:sdt>
              <w:sdtPr>
                <w:alias w:val="Association ATTRIBUTE Name"/>
                <w:tag w:val="515c272d-9a4b-45bf-a179-996678687364"/>
                <w:id w:val="11355860"/>
                <w:showingPlcHdr/>
                <w:dataBinding w:xpath="/elements/element[@objid='515c272d-9a4b-45bf-a179-996678687364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3b1d1ccb-cb4e-4f9d-a701-91c441b1fb89"/>
                <w:id w:val="2125039777"/>
                <w:dataBinding w:xpath="/elements/element[@objid='3b1d1ccb-cb4e-4f9d-a701-91c441b1fb89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dTree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3b1d1ccb-cb4e-4f9d-a701-91c441b1fb89"/>
                <w:id w:val="-676882275"/>
                <w:dataBinding w:xpath="/elements/element[@objid='3b1d1ccb-cb4e-4f9d-a701-91c441b1fb89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3b1d1ccb-cb4e-4f9d-a701-91c441b1fb89"/>
                <w:id w:val="829641138"/>
                <w:dataBinding w:xpath="/elements/element[@objid='3b1d1ccb-cb4e-4f9d-a701-91c441b1fb89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hyperlink w:anchor="_61261918-d6ad-4d4d-a19f-e6c7088f5dd6">
              <w:r w:rsidR="00420066">
                <w:rPr>
                  <w:rStyle w:val="af2"/>
                </w:rPr>
                <w:t>DecisionTree</w:t>
              </w:r>
            </w:hyperlink>
          </w:p>
        </w:tc>
        <w:tc>
          <w:tcPr>
            <w:tcW w:w="0" w:type="auto"/>
          </w:tcPr>
          <w:p w14:paraId="41ABC2E7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3b1d1ccb-cb4e-4f9d-a701-91c441b1fb89"/>
                <w:id w:val="1667367437"/>
                <w:dataBinding w:xpath="/elements/element[@objid='3b1d1ccb-cb4e-4f9d-a701-91c441b1fb89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trees in random forest</w:t>
                </w:r>
              </w:sdtContent>
            </w:sdt>
          </w:p>
        </w:tc>
      </w:tr>
    </w:tbl>
    <w:p w14:paraId="225B5A55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27</w:t>
      </w:r>
      <w:r>
        <w:fldChar w:fldCharType="end"/>
      </w:r>
      <w:r>
        <w:t> Associations of Class "RandomForest"</w:t>
      </w:r>
    </w:p>
    <w:p w14:paraId="278E2570" w14:textId="77777777" w:rsidR="00520160" w:rsidRDefault="00520160" w:rsidP="006F3B2D"/>
    <w:p w14:paraId="133EF1F6" w14:textId="77777777" w:rsidR="00520160" w:rsidRDefault="00520160" w:rsidP="006F3B2D"/>
    <w:p w14:paraId="70D52DA6" w14:textId="77777777" w:rsidR="00520160" w:rsidRDefault="00520160" w:rsidP="006F3B2D"/>
    <w:p w14:paraId="3D453DDA" w14:textId="77777777" w:rsidR="00520160" w:rsidRPr="00EA58DD" w:rsidRDefault="00520160" w:rsidP="006F3B2D"/>
    <w:p w14:paraId="25A53A09" w14:textId="77777777" w:rsidR="00420066" w:rsidRDefault="00420066" w:rsidP="00420066">
      <w:pPr>
        <w:pStyle w:val="2"/>
      </w:pPr>
      <w:bookmarkStart w:id="36" w:name="_Toc410005064"/>
      <w:r>
        <w:lastRenderedPageBreak/>
        <w:t>Class "</w:t>
      </w:r>
      <w:sdt>
        <w:sdtPr>
          <w:alias w:val="Class ATTRIBUTE Name"/>
          <w:tag w:val="f13ea57b-2648-48bf-8e5e-b1319a05eaba"/>
          <w:id w:val="-105354203"/>
          <w:dataBinding w:xpath="/elements/element[@objid='f13ea57b-2648-48bf-8e5e-b1319a05eaba']/content[@alias='Class ATTRIBUTE Name']" w:storeItemID="{D35B6978-45B9-4860-8E6E-EDB6F017D2CB}"/>
          <w:text w:multiLine="1"/>
        </w:sdtPr>
        <w:sdtEndPr/>
        <w:sdtContent>
          <w:r>
            <w:t>RandomForestLearner</w:t>
          </w:r>
        </w:sdtContent>
      </w:sdt>
      <w:r>
        <w:t>"</w:t>
      </w:r>
      <w:bookmarkEnd w:id="36"/>
    </w:p>
    <w:p w14:paraId="4EB025DD" w14:textId="7B2FE5D5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337590873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-1470425835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ffda6e8b-f5ec-48e6-9347-56af0b87eb91">
        <w:r>
          <w:rPr>
            <w:rStyle w:val="af2"/>
          </w:rPr>
          <w:t>RandomForest</w:t>
        </w:r>
      </w:hyperlink>
    </w:p>
    <w:p w14:paraId="56A96AC6" w14:textId="77777777" w:rsidR="00420066" w:rsidRDefault="00420066" w:rsidP="00420066">
      <w:pPr>
        <w:pStyle w:val="Texte"/>
      </w:pPr>
      <w:r>
        <w:t xml:space="preserve">Implements: </w:t>
      </w:r>
      <w:hyperlink w:anchor="_4793b759-d68c-45cd-9adc-47d2c9a2a913">
        <w:r>
          <w:rPr>
            <w:rStyle w:val="af2"/>
          </w:rPr>
          <w:t>ThreadCompleteListener</w:t>
        </w:r>
      </w:hyperlink>
    </w:p>
    <w:p w14:paraId="3C71FF74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499628549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55BDA38D" w14:textId="2462BA79" w:rsidR="00420066" w:rsidRDefault="00422E90" w:rsidP="006F3B2D">
      <w:sdt>
        <w:sdtPr>
          <w:alias w:val="Class NOTE description 0"/>
          <w:tag w:val="f13ea57b-2648-48bf-8e5e-b1319a05eaba"/>
          <w:id w:val="-1385556591"/>
          <w:dataBinding w:xpath="/elements/element[@objid='f13ea57b-2648-48bf-8e5e-b1319a05eaba']/content[@alias='Class NOTE description 0']" w:storeItemID="{D35B6978-45B9-4860-8E6E-EDB6F017D2CB}"/>
          <w:text w:multiLine="1"/>
        </w:sdtPr>
        <w:sdtEndPr/>
        <w:sdtContent>
          <w:r w:rsidR="00420066">
            <w:t xml:space="preserve">This class implements the learning algorithm of random forest inheriting from learner </w:t>
          </w:r>
        </w:sdtContent>
      </w:sdt>
    </w:p>
    <w:p w14:paraId="673829BE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9</w:t>
      </w:r>
      <w:r>
        <w:fldChar w:fldCharType="end"/>
      </w:r>
      <w:r>
        <w:t> RandomForestLearner</w:t>
      </w:r>
    </w:p>
    <w:p w14:paraId="403BDEFC" w14:textId="5EC943E0" w:rsidR="00420066" w:rsidRDefault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4715132B" wp14:editId="7F33E3F8">
            <wp:extent cx="5715000" cy="6696075"/>
            <wp:effectExtent l="0" t="0" r="0" b="9525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598453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239"/>
        <w:gridCol w:w="3813"/>
      </w:tblGrid>
      <w:tr w:rsidR="00420066" w14:paraId="08FB0CA3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63B25" w14:textId="77777777" w:rsidR="00420066" w:rsidRDefault="00420066" w:rsidP="00420066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4277CCDD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775E4BF2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206E3B" w14:textId="77777777" w:rsidR="00420066" w:rsidRDefault="00422E90" w:rsidP="00420066">
            <w:sdt>
              <w:sdtPr>
                <w:alias w:val="Operation ATTRIBUTE Name"/>
                <w:tag w:val="1eaa0854-8e11-4e6b-8a90-5a8d3e57821e"/>
                <w:id w:val="-614055877"/>
                <w:dataBinding w:xpath="/elements/element[@objid='1eaa0854-8e11-4e6b-8a90-5a8d3e57821e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RandomForestLearner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547633a2-6139-4625-8887-766bd5e657d9"/>
                <w:id w:val="1625881053"/>
                <w:dataBinding w:xpath="/elements/element[@objid='547633a2-6139-4625-8887-766bd5e657d9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47633a2-6139-4625-8887-766bd5e657d9"/>
                <w:id w:val="112492751"/>
                <w:dataBinding w:xpath="/elements/element[@objid='547633a2-6139-4625-8887-766bd5e657d9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-387497863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58b1736e-f379-473c-85b3-f4b79118a387"/>
                <w:id w:val="-1057627463"/>
                <w:dataBinding w:xpath="/elements/element[@objid='58b1736e-f379-473c-85b3-f4b79118a38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8b1736e-f379-473c-85b3-f4b79118a387"/>
                <w:id w:val="1213156595"/>
                <w:dataBinding w:xpath="/elements/element[@objid='58b1736e-f379-473c-85b3-f4b79118a387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numOfTree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519666777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61dc3542-2cd7-44dc-a2ab-35ffc1a4adc1"/>
                <w:id w:val="630444853"/>
                <w:dataBinding w:xpath="/elements/element[@objid='61dc3542-2cd7-44dc-a2ab-35ffc1a4adc1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61dc3542-2cd7-44dc-a2ab-35ffc1a4adc1"/>
                <w:id w:val="-233083959"/>
                <w:dataBinding w:xpath="/elements/element[@objid='61dc3542-2cd7-44dc-a2ab-35ffc1a4adc1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depthOfTree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1384673328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51319CEF" w14:textId="401D486A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1eaa0854-8e11-4e6b-8a90-5a8d3e57821e"/>
                <w:id w:val="840054957"/>
                <w:dataBinding w:xpath="/elements/element[@objid='1eaa0854-8e11-4e6b-8a90-5a8d3e57821e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The constructor of RandomForestLearner</w:t>
                </w:r>
              </w:sdtContent>
            </w:sdt>
          </w:p>
        </w:tc>
      </w:tr>
      <w:tr w:rsidR="00420066" w14:paraId="6D39CFDE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947BEC" w14:textId="77777777" w:rsidR="00420066" w:rsidRDefault="00422E90" w:rsidP="00420066">
            <w:sdt>
              <w:sdtPr>
                <w:alias w:val="Operation ATTRIBUTE Name"/>
                <w:tag w:val="0a917716-12c4-4c40-b791-66c0102aeb02"/>
                <w:id w:val="-1553764661"/>
                <w:dataBinding w:xpath="/elements/element[@objid='0a917716-12c4-4c40-b791-66c0102aeb0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RandomForestLearner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f609d004-efd3-4e83-8353-56eeb429706a"/>
                <w:id w:val="-1261598832"/>
                <w:dataBinding w:xpath="/elements/element[@objid='f609d004-efd3-4e83-8353-56eeb429706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609d004-efd3-4e83-8353-56eeb429706a"/>
                <w:id w:val="99234227"/>
                <w:dataBinding w:xpath="/elements/element[@objid='f609d004-efd3-4e83-8353-56eeb429706a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16056919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c0cd9b32-3723-4e1a-ac38-ca8d90a4b432"/>
                <w:id w:val="-17159266"/>
                <w:dataBinding w:xpath="/elements/element[@objid='c0cd9b32-3723-4e1a-ac38-ca8d90a4b43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0cd9b32-3723-4e1a-ac38-ca8d90a4b432"/>
                <w:id w:val="-1689062488"/>
                <w:dataBinding w:xpath="/elements/element[@objid='c0cd9b32-3723-4e1a-ac38-ca8d90a4b43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numOfTree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73440161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1ad2b4bf-87c3-4c1c-b980-cddfcae2aef2"/>
                <w:id w:val="-696544566"/>
                <w:dataBinding w:xpath="/elements/element[@objid='1ad2b4bf-87c3-4c1c-b980-cddfcae2aef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1ad2b4bf-87c3-4c1c-b980-cddfcae2aef2"/>
                <w:id w:val="-1444456216"/>
                <w:dataBinding w:xpath="/elements/element[@objid='1ad2b4bf-87c3-4c1c-b980-cddfcae2aef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depthOfTree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63182987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999dffde-e38a-4ceb-8fe9-43b32936d826"/>
                <w:id w:val="1372657858"/>
                <w:dataBinding w:xpath="/elements/element[@objid='999dffde-e38a-4ceb-8fe9-43b32936d82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999dffde-e38a-4ceb-8fe9-43b32936d826"/>
                <w:id w:val="404887840"/>
                <w:dataBinding w:xpath="/elements/element[@objid='999dffde-e38a-4ceb-8fe9-43b32936d82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attrSampleRate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950129344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1662F410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a917716-12c4-4c40-b791-66c0102aeb02"/>
                <w:id w:val="2095668008"/>
                <w:dataBinding w:xpath="/elements/element[@objid='0a917716-12c4-4c40-b791-66c0102aeb0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constructor of RandomForestLearner</w:t>
                </w:r>
              </w:sdtContent>
            </w:sdt>
          </w:p>
        </w:tc>
      </w:tr>
      <w:tr w:rsidR="00420066" w14:paraId="4221301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8717B" w14:textId="77777777" w:rsidR="00420066" w:rsidRDefault="00422E90" w:rsidP="00420066">
            <w:sdt>
              <w:sdtPr>
                <w:alias w:val="Operation ATTRIBUTE Name"/>
                <w:tag w:val="a0c22704-ade2-47a5-b3ce-61be8b3f4d99"/>
                <w:id w:val="1446032026"/>
                <w:dataBinding w:xpath="/elements/element[@objid='a0c22704-ade2-47a5-b3ce-61be8b3f4d9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RandomForestLearner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880f2c10-a972-4403-ac7f-793bd10c6a87"/>
                <w:id w:val="385234178"/>
                <w:dataBinding w:xpath="/elements/element[@objid='880f2c10-a972-4403-ac7f-793bd10c6a8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880f2c10-a972-4403-ac7f-793bd10c6a87"/>
                <w:id w:val="-410624848"/>
                <w:dataBinding w:xpath="/elements/element[@objid='880f2c10-a972-4403-ac7f-793bd10c6a87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729342442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295fd400-9f23-48bb-a71f-895722f11a03"/>
                <w:id w:val="1063058023"/>
                <w:dataBinding w:xpath="/elements/element[@objid='295fd400-9f23-48bb-a71f-895722f11a0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295fd400-9f23-48bb-a71f-895722f11a03"/>
                <w:id w:val="-1160383432"/>
                <w:dataBinding w:xpath="/elements/element[@objid='295fd400-9f23-48bb-a71f-895722f11a03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numOfTree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214572662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cb4f14fa-c6d9-4afa-849e-1621756c0295"/>
                <w:id w:val="810593037"/>
                <w:dataBinding w:xpath="/elements/element[@objid='cb4f14fa-c6d9-4afa-849e-1621756c0295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b4f14fa-c6d9-4afa-849e-1621756c0295"/>
                <w:id w:val="1980573661"/>
                <w:dataBinding w:xpath="/elements/element[@objid='cb4f14fa-c6d9-4afa-849e-1621756c0295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depthOfTree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147521019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0b6ef826-db9e-4ed1-af98-51648295cf01"/>
                <w:id w:val="278842191"/>
                <w:dataBinding w:xpath="/elements/element[@objid='0b6ef826-db9e-4ed1-af98-51648295cf01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0b6ef826-db9e-4ed1-af98-51648295cf01"/>
                <w:id w:val="-200247192"/>
                <w:dataBinding w:xpath="/elements/element[@objid='0b6ef826-db9e-4ed1-af98-51648295cf01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attrSampleRate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-1911140099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cc2f0bd5-9153-4039-a619-5acacc021fd6"/>
                <w:id w:val="1135376581"/>
                <w:dataBinding w:xpath="/elements/element[@objid='cc2f0bd5-9153-4039-a619-5acacc021fd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c2f0bd5-9153-4039-a619-5acacc021fd6"/>
                <w:id w:val="1801651290"/>
                <w:dataBinding w:xpath="/elements/element[@objid='cc2f0bd5-9153-4039-a619-5acacc021fd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bootstrapRate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0-0000-000000000000"/>
                <w:id w:val="872657936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39566303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0c22704-ade2-47a5-b3ce-61be8b3f4d99"/>
                <w:id w:val="921843381"/>
                <w:dataBinding w:xpath="/elements/element[@objid='a0c22704-ade2-47a5-b3ce-61be8b3f4d9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constructor of RandomForestLearner</w:t>
                </w:r>
              </w:sdtContent>
            </w:sdt>
          </w:p>
        </w:tc>
      </w:tr>
      <w:tr w:rsidR="00420066" w14:paraId="59107984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3E1568" w14:textId="77777777" w:rsidR="00420066" w:rsidRDefault="00422E90" w:rsidP="00420066">
            <w:sdt>
              <w:sdtPr>
                <w:alias w:val="Class ATTRIBUTE Name"/>
                <w:tag w:val="92fc168f-e9ed-43b3-a14e-75150ac60ff0"/>
                <w:id w:val="293645886"/>
                <w:dataBinding w:xpath="/elements/element[@objid='92fc168f-e9ed-43b3-a14e-75150ac60ff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Object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4aff82c9-54dd-4e50-960f-3fcb7c21264b"/>
                <w:id w:val="-195848927"/>
                <w:dataBinding w:xpath="/elements/element[@objid='4aff82c9-54dd-4e50-960f-3fcb7c21264b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getLearnerParameter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0ebb6ac8-3e54-4895-93dd-196538a3e332"/>
                <w:id w:val="-2096319011"/>
                <w:dataBinding w:xpath="/elements/element[@objid='0ebb6ac8-3e54-4895-93dd-196538a3e33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0ebb6ac8-3e54-4895-93dd-196538a3e332"/>
                <w:id w:val="1231040069"/>
                <w:dataBinding w:xpath="/elements/element[@objid='0ebb6ac8-3e54-4895-93dd-196538a3e33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p0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d-0000-000000000000"/>
                <w:id w:val="1590890998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7EC7FBB6" w14:textId="30031554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4aff82c9-54dd-4e50-960f-3fcb7c21264b"/>
                <w:id w:val="1168367283"/>
                <w:dataBinding w:xpath="/elements/element[@objid='4aff82c9-54dd-4e50-960f-3fcb7c21264b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implements getLearnerParameter method of Learner</w:t>
                </w:r>
              </w:sdtContent>
            </w:sdt>
          </w:p>
        </w:tc>
      </w:tr>
      <w:tr w:rsidR="00420066" w14:paraId="20B58B7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12954B" w14:textId="77777777" w:rsidR="00420066" w:rsidRDefault="00422E90" w:rsidP="00420066">
            <w:sdt>
              <w:sdtPr>
                <w:alias w:val="DataType ATTRIBUTE Name"/>
                <w:tag w:val="00000004-0000-000d-0000-000000000000"/>
                <w:id w:val="-502817941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5f02503d-159a-4a86-beea-64e6de3555ee"/>
                <w:id w:val="-1473509361"/>
                <w:dataBinding w:xpath="/elements/element[@objid='5f02503d-159a-4a86-beea-64e6de3555ee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getLearnerParameterDescription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2c7b4c09-fc6f-47a3-9e7d-db2edee3c2f6"/>
                <w:id w:val="2037300395"/>
                <w:dataBinding w:xpath="/elements/element[@objid='2c7b4c09-fc6f-47a3-9e7d-db2edee3c2f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2c7b4c09-fc6f-47a3-9e7d-db2edee3c2f6"/>
                <w:id w:val="1426854358"/>
                <w:dataBinding w:xpath="/elements/element[@objid='2c7b4c09-fc6f-47a3-9e7d-db2edee3c2f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p0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d-0000-000000000000"/>
                <w:id w:val="2098137178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2BF63E02" w14:textId="6DDF3F5C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5f02503d-159a-4a86-beea-64e6de3555ee"/>
                <w:id w:val="-1648426090"/>
                <w:dataBinding w:xpath="/elements/element[@objid='5f02503d-159a-4a86-beea-64e6de3555ee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implements getLearnerParameterDescription method of Learner</w:t>
                </w:r>
              </w:sdtContent>
            </w:sdt>
          </w:p>
        </w:tc>
      </w:tr>
      <w:tr w:rsidR="00420066" w14:paraId="3E4B68E3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38182" w14:textId="77777777" w:rsidR="00420066" w:rsidRDefault="00422E90" w:rsidP="00420066">
            <w:sdt>
              <w:sdtPr>
                <w:alias w:val="DataType ATTRIBUTE Name"/>
                <w:tag w:val="00000004-0000-000d-0000-000000000000"/>
                <w:id w:val="-66948826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9f39372-e4c2-40ef-be1d-63f4a85ee741"/>
                <w:id w:val="-1136638606"/>
                <w:dataBinding w:xpath="/elements/element[@objid='09f39372-e4c2-40ef-be1d-63f4a85ee741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getLearnerParameters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547C440C" w14:textId="7A8A62B3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9f39372-e4c2-40ef-be1d-63f4a85ee741"/>
                <w:id w:val="-2112356550"/>
                <w:dataBinding w:xpath="/elements/element[@objid='09f39372-e4c2-40ef-be1d-63f4a85ee741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implements getLearnerParameters method of Learner</w:t>
                </w:r>
              </w:sdtContent>
            </w:sdt>
          </w:p>
        </w:tc>
      </w:tr>
      <w:tr w:rsidR="00420066" w14:paraId="2E943E6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038ED9" w14:textId="77777777" w:rsidR="00420066" w:rsidRDefault="00422E90" w:rsidP="00420066">
            <w:sdt>
              <w:sdtPr>
                <w:alias w:val="Class ATTRIBUTE Name"/>
                <w:tag w:val="92fc168f-e9ed-43b3-a14e-75150ac60ff0"/>
                <w:id w:val="-1280259779"/>
                <w:dataBinding w:xpath="/elements/element[@objid='92fc168f-e9ed-43b3-a14e-75150ac60ff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Object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ed4da577-e9c1-44db-b292-1ddb4aeab813"/>
                <w:id w:val="-1821875572"/>
                <w:dataBinding w:xpath="/elements/element[@objid='ed4da577-e9c1-44db-b292-1ddb4aeab813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getLearnerPossibleValues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d68ff2ff-2606-4d22-82ff-b7bbe88da162"/>
                <w:id w:val="-233624167"/>
                <w:dataBinding w:xpath="/elements/element[@objid='d68ff2ff-2606-4d22-82ff-b7bbe88da16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d68ff2ff-2606-4d22-82ff-b7bbe88da162"/>
                <w:id w:val="-2062553404"/>
                <w:dataBinding w:xpath="/elements/element[@objid='d68ff2ff-2606-4d22-82ff-b7bbe88da16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p0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d-0000-000000000000"/>
                <w:id w:val="1401029307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198C187D" w14:textId="2CCE6EA1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ed4da577-e9c1-44db-b292-1ddb4aeab813"/>
                <w:id w:val="168290889"/>
                <w:dataBinding w:xpath="/elements/element[@objid='ed4da577-e9c1-44db-b292-1ddb4aeab813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implements getLearnerPossibleValues method of Learner</w:t>
                </w:r>
              </w:sdtContent>
            </w:sdt>
          </w:p>
        </w:tc>
      </w:tr>
      <w:tr w:rsidR="00420066" w14:paraId="3A26B5B4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B3B88" w14:textId="77777777" w:rsidR="00420066" w:rsidRDefault="00422E90" w:rsidP="00420066">
            <w:sdt>
              <w:sdtPr>
                <w:alias w:val="Class ATTRIBUTE Name"/>
                <w:tag w:val="55adf043-d8ec-408e-8fac-79a956853ed0"/>
                <w:id w:val="1375195577"/>
                <w:dataBinding w:xpath="/elements/element[@objid='55adf043-d8ec-408e-8fac-79a956853ed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Classifier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84799113-d630-4eef-bd4d-a074581d5b7f"/>
                <w:id w:val="-34198097"/>
                <w:dataBinding w:xpath="/elements/element[@objid='84799113-d630-4eef-bd4d-a074581d5b7f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learn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4c697302-3f66-4e6c-a6cd-585e39eaffa2"/>
                <w:id w:val="-405764455"/>
                <w:dataBinding w:xpath="/elements/element[@objid='4c697302-3f66-4e6c-a6cd-585e39eaffa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4c697302-3f66-4e6c-a6cd-585e39eaffa2"/>
                <w:id w:val="2018799"/>
                <w:dataBinding w:xpath="/elements/element[@objid='4c697302-3f66-4e6c-a6cd-585e39eaffa2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threadMode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5-0000-000000000000"/>
                <w:id w:val="-1378075649"/>
                <w:dataBinding w:xpath="/elements/element[@objid='00000004-0000-0005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boolean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7D978DC5" w14:textId="79CF75EC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84799113-d630-4eef-bd4d-a074581d5b7f"/>
                <w:id w:val="-305863266"/>
                <w:dataBinding w:xpath="/elements/element[@objid='84799113-d630-4eef-bd4d-a074581d5b7f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implements learn method of Learner and trains a random forest classifier</w:t>
                </w:r>
              </w:sdtContent>
            </w:sdt>
          </w:p>
        </w:tc>
      </w:tr>
      <w:tr w:rsidR="00420066" w14:paraId="03D2C8D9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158D09" w14:textId="77777777" w:rsidR="00420066" w:rsidRDefault="00422E90" w:rsidP="00420066">
            <w:sdt>
              <w:sdtPr>
                <w:alias w:val="Class ATTRIBUTE Name"/>
                <w:tag w:val="55adf043-d8ec-408e-8fac-79a956853ed0"/>
                <w:id w:val="1482194405"/>
                <w:dataBinding w:xpath="/elements/element[@objid='55adf043-d8ec-408e-8fac-79a956853ed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Classifier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0aee1c7c-bfbd-4b12-838e-6cb65b874a64"/>
                <w:id w:val="192042701"/>
                <w:dataBinding w:xpath="/elements/element[@objid='0aee1c7c-bfbd-4b12-838e-6cb65b874a64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learn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937a7ee6-9260-4883-99f6-ad298c213a2c"/>
                <w:id w:val="1088655338"/>
                <w:dataBinding w:xpath="/elements/element[@objid='937a7ee6-9260-4883-99f6-ad298c213a2c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937a7ee6-9260-4883-99f6-ad298c213a2c"/>
                <w:id w:val="1515197356"/>
                <w:dataBinding w:xpath="/elements/element[@objid='937a7ee6-9260-4883-99f6-ad298c213a2c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p0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c1a9f5a8-cf39-4ce5-a2cb-00cf1809ab12"/>
                <w:id w:val="-297913875"/>
                <w:dataBinding w:xpath="/elements/element[@objid='c1a9f5a8-cf39-4ce5-a2cb-00cf1809ab12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DataBase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27D07986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0aee1c7c-bfbd-4b12-838e-6cb65b874a64"/>
                <w:id w:val="-1516754746"/>
                <w:dataBinding w:xpath="/elements/element[@objid='0aee1c7c-bfbd-4b12-838e-6cb65b874a64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train decision trees of random forest</w:t>
                </w:r>
              </w:sdtContent>
            </w:sdt>
          </w:p>
        </w:tc>
      </w:tr>
      <w:tr w:rsidR="00420066" w14:paraId="578B0D03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FE507" w14:textId="77777777" w:rsidR="00420066" w:rsidRDefault="00422E90" w:rsidP="00420066">
            <w:sdt>
              <w:sdtPr>
                <w:alias w:val="Operation ATTRIBUTE Name"/>
                <w:tag w:val="9b2f1c61-6be7-4156-85db-15202c387c02"/>
                <w:id w:val="-2112970691"/>
                <w:dataBinding w:xpath="/elements/element[@objid='9b2f1c61-6be7-4156-85db-15202c387c0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setLearnerParameter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a9b8a9da-a611-43a9-a19d-93fdd82edbdb"/>
                <w:id w:val="-1717728666"/>
                <w:dataBinding w:xpath="/elements/element[@objid='a9b8a9da-a611-43a9-a19d-93fdd82edbdb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a9b8a9da-a611-43a9-a19d-93fdd82edbdb"/>
                <w:id w:val="-1040353770"/>
                <w:dataBinding w:xpath="/elements/element[@objid='a9b8a9da-a611-43a9-a19d-93fdd82edbdb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p0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d-0000-000000000000"/>
                <w:id w:val="-383649108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a2ea1d65-e182-4c99-812a-ce40182784a7"/>
                <w:id w:val="-172034526"/>
                <w:dataBinding w:xpath="/elements/element[@objid='a2ea1d65-e182-4c99-812a-ce40182784a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a2ea1d65-e182-4c99-812a-ce40182784a7"/>
                <w:id w:val="-308016833"/>
                <w:dataBinding w:xpath="/elements/element[@objid='a2ea1d65-e182-4c99-812a-ce40182784a7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p1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92fc168f-e9ed-43b3-a14e-75150ac60ff0"/>
                <w:id w:val="-283424745"/>
                <w:dataBinding w:xpath="/elements/element[@objid='92fc168f-e9ed-43b3-a14e-75150ac60ff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Object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07B2203A" w14:textId="081F9AF4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9b2f1c61-6be7-4156-85db-15202c387c02"/>
                <w:id w:val="-425186768"/>
                <w:dataBinding w:xpath="/elements/element[@objid='9b2f1c61-6be7-4156-85db-15202c387c0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rPr>
                    <w:rFonts w:hint="eastAsia"/>
                    <w:lang w:eastAsia="zh-TW"/>
                  </w:rPr>
                  <w:t>implements setLearnerParameter method of Learner</w:t>
                </w:r>
              </w:sdtContent>
            </w:sdt>
          </w:p>
        </w:tc>
      </w:tr>
      <w:tr w:rsidR="00420066" w14:paraId="6B85193F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F11EC" w14:textId="77777777" w:rsidR="00420066" w:rsidRDefault="00422E90" w:rsidP="00420066">
            <w:sdt>
              <w:sdtPr>
                <w:alias w:val="Operation ATTRIBUTE Name"/>
                <w:tag w:val="2b8ab060-1f34-4789-92c0-7ceb740e9c6b"/>
                <w:id w:val="-918100715"/>
                <w:dataBinding w:xpath="/elements/element[@objid='2b8ab060-1f34-4789-92c0-7ceb740e9c6b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setTestData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da8e5ad3-2063-4685-a37b-ceb1d940c606"/>
                <w:id w:val="-1138946283"/>
                <w:dataBinding w:xpath="/elements/element[@objid='da8e5ad3-2063-4685-a37b-ceb1d940c60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da8e5ad3-2063-4685-a37b-ceb1d940c606"/>
                <w:id w:val="-155074080"/>
                <w:dataBinding w:xpath="/elements/element[@objid='da8e5ad3-2063-4685-a37b-ceb1d940c60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testData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486592388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01DF3872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2b8ab060-1f34-4789-92c0-7ceb740e9c6b"/>
                <w:id w:val="1682155811"/>
                <w:dataBinding w:xpath="/elements/element[@objid='2b8ab060-1f34-4789-92c0-7ceb740e9c6b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testData</w:t>
                </w:r>
              </w:sdtContent>
            </w:sdt>
          </w:p>
        </w:tc>
      </w:tr>
      <w:tr w:rsidR="00420066" w14:paraId="7072639C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2669B1" w14:textId="77777777" w:rsidR="00420066" w:rsidRDefault="00422E90" w:rsidP="00420066">
            <w:sdt>
              <w:sdtPr>
                <w:alias w:val="Operation ATTRIBUTE Name"/>
                <w:tag w:val="da5e4fda-a3aa-46bc-be2f-e3917edf8e71"/>
                <w:id w:val="-175970232"/>
                <w:dataBinding w:xpath="/elements/element[@objid='da5e4fda-a3aa-46bc-be2f-e3917edf8e71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notifyOfThreadComplete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9906fcaf-e0bc-4e0a-adb4-4ce779fdd074"/>
                <w:id w:val="1995828920"/>
                <w:dataBinding w:xpath="/elements/element[@objid='9906fcaf-e0bc-4e0a-adb4-4ce779fdd074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9906fcaf-e0bc-4e0a-adb4-4ce779fdd074"/>
                <w:id w:val="1924834791"/>
                <w:dataBinding w:xpath="/elements/element[@objid='9906fcaf-e0bc-4e0a-adb4-4ce779fdd074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thread</w:t>
                </w:r>
              </w:sdtContent>
            </w:sdt>
            <w:r w:rsidR="00420066">
              <w:t xml:space="preserve"> </w:t>
            </w:r>
            <w:sdt>
              <w:sdtPr>
                <w:alias w:val="Interface ATTRIBUTE Name"/>
                <w:tag w:val="2133c472-d8a4-44f0-a3bb-970df64db1ed"/>
                <w:id w:val="-369845349"/>
                <w:dataBinding w:xpath="/elements/element[@objid='2133c472-d8a4-44f0-a3bb-970df64db1ed']/content[@alias='Interface ATTRIBUTE Name']" w:storeItemID="{D35B6978-45B9-4860-8E6E-EDB6F017D2CB}"/>
                <w:text w:multiLine="1"/>
              </w:sdtPr>
              <w:sdtEndPr/>
              <w:sdtContent>
                <w:r w:rsidR="00420066">
                  <w:t>Runnable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18B19A1F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da5e4fda-a3aa-46bc-be2f-e3917edf8e71"/>
                <w:id w:val="-416561860"/>
                <w:dataBinding w:xpath="/elements/element[@objid='da5e4fda-a3aa-46bc-be2f-e3917edf8e71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callback method when thread finished</w:t>
                </w:r>
              </w:sdtContent>
            </w:sdt>
          </w:p>
        </w:tc>
      </w:tr>
      <w:tr w:rsidR="00420066" w14:paraId="0F911C6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45B65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-172495421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add70e80-47ac-4099-9c01-0caf0e59ecf7"/>
                <w:id w:val="-1290360057"/>
                <w:dataBinding w:xpath="/elements/element[@objid='add70e80-47ac-4099-9c01-0caf0e59ecf7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getAttrSampleRate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7813181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dd70e80-47ac-4099-9c01-0caf0e59ecf7"/>
                <w:id w:val="-1960873255"/>
                <w:dataBinding w:xpath="/elements/element[@objid='add70e80-47ac-4099-9c01-0caf0e59ecf7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attrSampleRate</w:t>
                </w:r>
              </w:sdtContent>
            </w:sdt>
          </w:p>
        </w:tc>
      </w:tr>
      <w:tr w:rsidR="00420066" w14:paraId="11A480D1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FC603B" w14:textId="77777777" w:rsidR="00420066" w:rsidRDefault="00422E90" w:rsidP="00420066">
            <w:sdt>
              <w:sdtPr>
                <w:alias w:val="DataType ATTRIBUTE Name"/>
                <w:tag w:val="00000004-0000-0010-0000-000000000000"/>
                <w:id w:val="1106082062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b06068b8-61bb-48f5-b2c9-b23f569196f3"/>
                <w:id w:val="1861704195"/>
                <w:dataBinding w:xpath="/elements/element[@objid='b06068b8-61bb-48f5-b2c9-b23f569196f3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getBootstrapRate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0904A116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06068b8-61bb-48f5-b2c9-b23f569196f3"/>
                <w:id w:val="-1990697236"/>
                <w:dataBinding w:xpath="/elements/element[@objid='b06068b8-61bb-48f5-b2c9-b23f569196f3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bootstrapRate</w:t>
                </w:r>
              </w:sdtContent>
            </w:sdt>
          </w:p>
        </w:tc>
      </w:tr>
      <w:tr w:rsidR="00420066" w14:paraId="25D395C8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EE91C3" w14:textId="77777777" w:rsidR="00420066" w:rsidRDefault="00422E90" w:rsidP="00420066">
            <w:sdt>
              <w:sdtPr>
                <w:alias w:val="DataType ATTRIBUTE Name"/>
                <w:tag w:val="00000004-0000-000d-0000-000000000000"/>
                <w:id w:val="-528406205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359aa9c9-d225-41eb-b74e-1f3b6e396f26"/>
                <w:id w:val="1300878234"/>
                <w:dataBinding w:xpath="/elements/element[@objid='359aa9c9-d225-41eb-b74e-1f3b6e396f26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TimeElapsed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e8a0538b-fe6e-400c-ba76-05f54b37edd1"/>
                <w:id w:val="918527841"/>
                <w:dataBinding w:xpath="/elements/element[@objid='e8a0538b-fe6e-400c-ba76-05f54b37edd1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e8a0538b-fe6e-400c-ba76-05f54b37edd1"/>
                <w:id w:val="-1260915327"/>
                <w:dataBinding w:xpath="/elements/element[@objid='e8a0538b-fe6e-400c-ba76-05f54b37edd1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timeinms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11-0000-000000000000"/>
                <w:id w:val="-1000652608"/>
                <w:dataBinding w:xpath="/elements/element[@objid='00000004-0000-0011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long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515ADCC0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359aa9c9-d225-41eb-b74e-1f3b6e396f26"/>
                <w:id w:val="1285241965"/>
                <w:dataBinding w:xpath="/elements/element[@objid='359aa9c9-d225-41eb-b74e-1f3b6e396f26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calculate time elapsed after timeinms</w:t>
                </w:r>
              </w:sdtContent>
            </w:sdt>
          </w:p>
        </w:tc>
      </w:tr>
    </w:tbl>
    <w:p w14:paraId="4125DFF0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28</w:t>
      </w:r>
      <w:r>
        <w:fldChar w:fldCharType="end"/>
      </w:r>
      <w:r>
        <w:t> Operations of Class "RandomForestLearner"</w:t>
      </w:r>
    </w:p>
    <w:p w14:paraId="6A3DDEAF" w14:textId="77777777" w:rsidR="00520160" w:rsidRDefault="00520160" w:rsidP="006F3B2D"/>
    <w:p w14:paraId="6294D882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4236"/>
        <w:gridCol w:w="4816"/>
      </w:tblGrid>
      <w:tr w:rsidR="00420066" w14:paraId="0B05702A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CE290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3A5C8920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17321756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C9F12" w14:textId="77777777" w:rsidR="00420066" w:rsidRDefault="00422E90" w:rsidP="00420066">
            <w:sdt>
              <w:sdtPr>
                <w:alias w:val="Attribute ATTRIBUTE Name"/>
                <w:tag w:val="1564e971-41b4-445a-b836-efd7927ce6f7"/>
                <w:id w:val="1806971054"/>
                <w:dataBinding w:xpath="/elements/element[@objid='1564e971-41b4-445a-b836-efd7927ce6f7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_model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1564e971-41b4-445a-b836-efd7927ce6f7"/>
                <w:id w:val="-789818399"/>
                <w:dataBinding w:xpath="/elements/element[@objid='1564e971-41b4-445a-b836-efd7927ce6f7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1564e971-41b4-445a-b836-efd7927ce6f7"/>
                <w:id w:val="606092522"/>
                <w:dataBinding w:xpath="/elements/element[@objid='1564e971-41b4-445a-b836-efd7927ce6f7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Class ATTRIBUTE Name"/>
                <w:tag w:val="55adf043-d8ec-408e-8fac-79a956853ed0"/>
                <w:id w:val="573548820"/>
                <w:dataBinding w:xpath="/elements/element[@objid='55adf043-d8ec-408e-8fac-79a956853ed0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Classifier</w:t>
                </w:r>
              </w:sdtContent>
            </w:sdt>
          </w:p>
        </w:tc>
        <w:tc>
          <w:tcPr>
            <w:tcW w:w="0" w:type="auto"/>
          </w:tcPr>
          <w:p w14:paraId="7B5F6EFF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1564e971-41b4-445a-b836-efd7927ce6f7"/>
                <w:id w:val="-910844142"/>
                <w:dataBinding w:xpath="/elements/element[@objid='1564e971-41b4-445a-b836-efd7927ce6f7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random forest mode</w:t>
                </w:r>
              </w:sdtContent>
            </w:sdt>
          </w:p>
        </w:tc>
      </w:tr>
      <w:tr w:rsidR="00420066" w14:paraId="53D729C1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B60AE4" w14:textId="77777777" w:rsidR="00420066" w:rsidRDefault="00422E90" w:rsidP="00420066">
            <w:sdt>
              <w:sdtPr>
                <w:alias w:val="Attribute ATTRIBUTE Name"/>
                <w:tag w:val="d084d58b-87bb-46d7-b871-4f17465d016a"/>
                <w:id w:val="-405378332"/>
                <w:dataBinding w:xpath="/elements/element[@objid='d084d58b-87bb-46d7-b871-4f17465d016a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bootstrapRate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d084d58b-87bb-46d7-b871-4f17465d016a"/>
                <w:id w:val="391549582"/>
                <w:dataBinding w:xpath="/elements/element[@objid='d084d58b-87bb-46d7-b871-4f17465d016a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d084d58b-87bb-46d7-b871-4f17465d016a"/>
                <w:id w:val="-1109036779"/>
                <w:dataBinding w:xpath="/elements/element[@objid='d084d58b-87bb-46d7-b871-4f17465d016a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10-0000-000000000000"/>
                <w:id w:val="-2104255457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</w:p>
        </w:tc>
        <w:tc>
          <w:tcPr>
            <w:tcW w:w="0" w:type="auto"/>
          </w:tcPr>
          <w:p w14:paraId="1DCCC61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d084d58b-87bb-46d7-b871-4f17465d016a"/>
                <w:id w:val="-1449084461"/>
                <w:dataBinding w:xpath="/elements/element[@objid='d084d58b-87bb-46d7-b871-4f17465d016a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ratio to split training and testing data</w:t>
                </w:r>
              </w:sdtContent>
            </w:sdt>
          </w:p>
        </w:tc>
      </w:tr>
      <w:tr w:rsidR="00420066" w14:paraId="5E304D51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9B812" w14:textId="77777777" w:rsidR="00420066" w:rsidRDefault="00422E90" w:rsidP="00420066">
            <w:sdt>
              <w:sdtPr>
                <w:alias w:val="Attribute ATTRIBUTE Name"/>
                <w:tag w:val="745ad36b-16c5-44dd-886c-fbc733a52642"/>
                <w:id w:val="726265974"/>
                <w:dataBinding w:xpath="/elements/element[@objid='745ad36b-16c5-44dd-886c-fbc733a52642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attrSampleRate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745ad36b-16c5-44dd-886c-fbc733a52642"/>
                <w:id w:val="1545250213"/>
                <w:dataBinding w:xpath="/elements/element[@objid='745ad36b-16c5-44dd-886c-fbc733a52642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745ad36b-16c5-44dd-886c-fbc733a52642"/>
                <w:id w:val="444282700"/>
                <w:dataBinding w:xpath="/elements/element[@objid='745ad36b-16c5-44dd-886c-fbc733a52642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10-0000-000000000000"/>
                <w:id w:val="-1170783575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double</w:t>
                </w:r>
              </w:sdtContent>
            </w:sdt>
          </w:p>
        </w:tc>
        <w:tc>
          <w:tcPr>
            <w:tcW w:w="0" w:type="auto"/>
          </w:tcPr>
          <w:p w14:paraId="72C72DAD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745ad36b-16c5-44dd-886c-fbc733a52642"/>
                <w:id w:val="-1465113612"/>
                <w:dataBinding w:xpath="/elements/element[@objid='745ad36b-16c5-44dd-886c-fbc733a52642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ratio of bootstrapped attribute sample</w:t>
                </w:r>
              </w:sdtContent>
            </w:sdt>
          </w:p>
        </w:tc>
      </w:tr>
      <w:tr w:rsidR="00420066" w14:paraId="314990AE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3143C" w14:textId="77777777" w:rsidR="00420066" w:rsidRDefault="00422E90" w:rsidP="00420066">
            <w:sdt>
              <w:sdtPr>
                <w:alias w:val="Attribute ATTRIBUTE Name"/>
                <w:tag w:val="d96b83d3-debb-4bbb-a7e0-73ce2da146e5"/>
                <w:id w:val="-1691686488"/>
                <w:dataBinding w:xpath="/elements/element[@objid='d96b83d3-debb-4bbb-a7e0-73ce2da146e5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numOfAttr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d96b83d3-debb-4bbb-a7e0-73ce2da146e5"/>
                <w:id w:val="1192416302"/>
                <w:dataBinding w:xpath="/elements/element[@objid='d96b83d3-debb-4bbb-a7e0-73ce2da146e5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d96b83d3-debb-4bbb-a7e0-73ce2da146e5"/>
                <w:id w:val="1660113441"/>
                <w:dataBinding w:xpath="/elements/element[@objid='d96b83d3-debb-4bbb-a7e0-73ce2da146e5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32710139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3CFC2CA5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d96b83d3-debb-4bbb-a7e0-73ce2da146e5"/>
                <w:id w:val="-652986693"/>
                <w:dataBinding w:xpath="/elements/element[@objid='d96b83d3-debb-4bbb-a7e0-73ce2da146e5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number of all attributes</w:t>
                </w:r>
              </w:sdtContent>
            </w:sdt>
          </w:p>
        </w:tc>
      </w:tr>
      <w:tr w:rsidR="00420066" w14:paraId="4E5D0D04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403BC6" w14:textId="77777777" w:rsidR="00420066" w:rsidRDefault="00422E90" w:rsidP="00420066">
            <w:sdt>
              <w:sdtPr>
                <w:alias w:val="Attribute ATTRIBUTE Name"/>
                <w:tag w:val="3965044a-f394-4370-a2e0-b60864b22696"/>
                <w:id w:val="-175970676"/>
                <w:dataBinding w:xpath="/elements/element[@objid='3965044a-f394-4370-a2e0-b60864b22696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numOfAttrSample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3965044a-f394-4370-a2e0-b60864b22696"/>
                <w:id w:val="-157236578"/>
                <w:dataBinding w:xpath="/elements/element[@objid='3965044a-f394-4370-a2e0-b60864b22696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3965044a-f394-4370-a2e0-b60864b22696"/>
                <w:id w:val="-1802222929"/>
                <w:dataBinding w:xpath="/elements/element[@objid='3965044a-f394-4370-a2e0-b60864b22696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208525390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31420F98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3965044a-f394-4370-a2e0-b60864b22696"/>
                <w:id w:val="1344585876"/>
                <w:dataBinding w:xpath="/elements/element[@objid='3965044a-f394-4370-a2e0-b60864b22696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number of attribute samples</w:t>
                </w:r>
              </w:sdtContent>
            </w:sdt>
          </w:p>
        </w:tc>
      </w:tr>
      <w:tr w:rsidR="00420066" w14:paraId="1C01E4D6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92147" w14:textId="77777777" w:rsidR="00420066" w:rsidRDefault="00422E90" w:rsidP="00420066">
            <w:sdt>
              <w:sdtPr>
                <w:alias w:val="Attribute ATTRIBUTE Name"/>
                <w:tag w:val="5989d85e-ba59-436a-9946-40141c239d67"/>
                <w:id w:val="1610465404"/>
                <w:dataBinding w:xpath="/elements/element[@objid='5989d85e-ba59-436a-9946-40141c239d67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numOfTree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5989d85e-ba59-436a-9946-40141c239d67"/>
                <w:id w:val="-927109892"/>
                <w:dataBinding w:xpath="/elements/element[@objid='5989d85e-ba59-436a-9946-40141c239d67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5989d85e-ba59-436a-9946-40141c239d67"/>
                <w:id w:val="1381516242"/>
                <w:dataBinding w:xpath="/elements/element[@objid='5989d85e-ba59-436a-9946-40141c239d67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525217855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590E7DED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5989d85e-ba59-436a-9946-40141c239d67"/>
                <w:id w:val="814606963"/>
                <w:dataBinding w:xpath="/elements/element[@objid='5989d85e-ba59-436a-9946-40141c239d67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number of trees in random forest</w:t>
                </w:r>
              </w:sdtContent>
            </w:sdt>
          </w:p>
        </w:tc>
      </w:tr>
      <w:tr w:rsidR="00420066" w14:paraId="21629F32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B4A343" w14:textId="77777777" w:rsidR="00420066" w:rsidRDefault="00422E90" w:rsidP="00420066">
            <w:sdt>
              <w:sdtPr>
                <w:alias w:val="Attribute ATTRIBUTE Name"/>
                <w:tag w:val="5dbec742-7060-483a-8592-0c110d4c2d04"/>
                <w:id w:val="-1557936473"/>
                <w:dataBinding w:xpath="/elements/element[@objid='5dbec742-7060-483a-8592-0c110d4c2d04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depthOfTree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5dbec742-7060-483a-8592-0c110d4c2d04"/>
                <w:id w:val="1314458168"/>
                <w:dataBinding w:xpath="/elements/element[@objid='5dbec742-7060-483a-8592-0c110d4c2d04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5dbec742-7060-483a-8592-0c110d4c2d04"/>
                <w:id w:val="1220324690"/>
                <w:dataBinding w:xpath="/elements/element[@objid='5dbec742-7060-483a-8592-0c110d4c2d04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887712156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1FE7F9B0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5dbec742-7060-483a-8592-0c110d4c2d04"/>
                <w:id w:val="-2126840775"/>
                <w:dataBinding w:xpath="/elements/element[@objid='5dbec742-7060-483a-8592-0c110d4c2d04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maximum depth of decision tree</w:t>
                </w:r>
              </w:sdtContent>
            </w:sdt>
          </w:p>
        </w:tc>
      </w:tr>
      <w:tr w:rsidR="00420066" w14:paraId="49A9F350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81F4DD" w14:textId="77777777" w:rsidR="00420066" w:rsidRDefault="00422E90" w:rsidP="00420066">
            <w:sdt>
              <w:sdtPr>
                <w:alias w:val="Attribute ATTRIBUTE Name"/>
                <w:tag w:val="0a8d5647-d4d5-41d4-a4df-0d37b4781e26"/>
                <w:id w:val="-1969730812"/>
                <w:dataBinding w:xpath="/elements/element[@objid='0a8d5647-d4d5-41d4-a4df-0d37b4781e26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startTime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0a8d5647-d4d5-41d4-a4df-0d37b4781e26"/>
                <w:id w:val="529378467"/>
                <w:dataBinding w:xpath="/elements/element[@objid='0a8d5647-d4d5-41d4-a4df-0d37b4781e26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0a8d5647-d4d5-41d4-a4df-0d37b4781e26"/>
                <w:id w:val="1069999025"/>
                <w:dataBinding w:xpath="/elements/element[@objid='0a8d5647-d4d5-41d4-a4df-0d37b4781e26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11-0000-000000000000"/>
                <w:id w:val="1699806419"/>
                <w:dataBinding w:xpath="/elements/element[@objid='00000004-0000-0011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long</w:t>
                </w:r>
              </w:sdtContent>
            </w:sdt>
          </w:p>
        </w:tc>
        <w:tc>
          <w:tcPr>
            <w:tcW w:w="0" w:type="auto"/>
          </w:tcPr>
          <w:p w14:paraId="179BA8DD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0a8d5647-d4d5-41d4-a4df-0d37b4781e26"/>
                <w:id w:val="-1818872933"/>
                <w:dataBinding w:xpath="/elements/element[@objid='0a8d5647-d4d5-41d4-a4df-0d37b4781e26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starting time of learn()</w:t>
                </w:r>
              </w:sdtContent>
            </w:sdt>
          </w:p>
        </w:tc>
      </w:tr>
      <w:tr w:rsidR="00420066" w14:paraId="7CFEA98C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E8136A" w14:textId="77777777" w:rsidR="00420066" w:rsidRDefault="00422E90" w:rsidP="00420066">
            <w:sdt>
              <w:sdtPr>
                <w:alias w:val="Attribute ATTRIBUTE Name"/>
                <w:tag w:val="9c805536-35f4-4d2a-bcfa-f4e9f2535dbf"/>
                <w:id w:val="396177824"/>
                <w:dataBinding w:xpath="/elements/element[@objid='9c805536-35f4-4d2a-bcfa-f4e9f2535dbf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finishedCount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9c805536-35f4-4d2a-bcfa-f4e9f2535dbf"/>
                <w:id w:val="97447523"/>
                <w:dataBinding w:xpath="/elements/element[@objid='9c805536-35f4-4d2a-bcfa-f4e9f2535dbf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9c805536-35f4-4d2a-bcfa-f4e9f2535dbf"/>
                <w:id w:val="-1269921472"/>
                <w:dataBinding w:xpath="/elements/element[@objid='9c805536-35f4-4d2a-bcfa-f4e9f2535dbf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132203449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3D3D8AB2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9c805536-35f4-4d2a-bcfa-f4e9f2535dbf"/>
                <w:id w:val="1511709681"/>
                <w:dataBinding w:xpath="/elements/element[@objid='9c805536-35f4-4d2a-bcfa-f4e9f2535dbf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count of finished thread</w:t>
                </w:r>
              </w:sdtContent>
            </w:sdt>
          </w:p>
        </w:tc>
      </w:tr>
    </w:tbl>
    <w:p w14:paraId="50BB6CB9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29</w:t>
      </w:r>
      <w:r>
        <w:fldChar w:fldCharType="end"/>
      </w:r>
      <w:r>
        <w:t> Attributes of Class "RandomForestLearner"</w:t>
      </w:r>
    </w:p>
    <w:p w14:paraId="0342D383" w14:textId="77777777" w:rsidR="00520160" w:rsidRDefault="00520160" w:rsidP="006F3B2D"/>
    <w:p w14:paraId="35B90BBA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465"/>
        <w:gridCol w:w="3587"/>
      </w:tblGrid>
      <w:tr w:rsidR="00420066" w14:paraId="67738E2E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46E1A1" w14:textId="77777777" w:rsidR="00420066" w:rsidRDefault="00420066" w:rsidP="00420066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574AB0F5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352F43E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2591F" w14:textId="77777777" w:rsidR="00420066" w:rsidRDefault="00422E90" w:rsidP="00420066">
            <w:sdt>
              <w:sdtPr>
                <w:alias w:val="Association ATTRIBUTE Name"/>
                <w:tag w:val="1dfc8efc-3346-415e-b9f4-004062858b31"/>
                <w:id w:val="369113296"/>
                <w:showingPlcHdr/>
                <w:dataBinding w:xpath="/elements/element[@objid='1dfc8efc-3346-415e-b9f4-004062858b31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89c6fdbc-4eda-489c-ab26-25342810b8b0"/>
                <w:id w:val="-822727850"/>
                <w:dataBinding w:xpath="/elements/element[@objid='89c6fdbc-4eda-489c-ab26-25342810b8b0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data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89c6fdbc-4eda-489c-ab26-25342810b8b0"/>
                <w:id w:val="-953935596"/>
                <w:dataBinding w:xpath="/elements/element[@objid='89c6fdbc-4eda-489c-ab26-25342810b8b0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89c6fdbc-4eda-489c-ab26-25342810b8b0"/>
                <w:id w:val="1643838200"/>
                <w:dataBinding w:xpath="/elements/element[@objid='89c6fdbc-4eda-489c-ab26-25342810b8b0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hyperlink w:anchor="_4ccce523-4653-4dc2-a5bc-b4bfbbe95a34">
              <w:r w:rsidR="00420066">
                <w:rPr>
                  <w:rStyle w:val="af2"/>
                </w:rPr>
                <w:t>DataVector</w:t>
              </w:r>
            </w:hyperlink>
          </w:p>
        </w:tc>
        <w:tc>
          <w:tcPr>
            <w:tcW w:w="0" w:type="auto"/>
          </w:tcPr>
          <w:p w14:paraId="5BC1CF01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89c6fdbc-4eda-489c-ab26-25342810b8b0"/>
                <w:id w:val="1995993967"/>
                <w:dataBinding w:xpath="/elements/element[@objid='89c6fdbc-4eda-489c-ab26-25342810b8b0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training dataset</w:t>
                </w:r>
              </w:sdtContent>
            </w:sdt>
          </w:p>
        </w:tc>
      </w:tr>
      <w:tr w:rsidR="00420066" w14:paraId="436FB8D5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D26B8" w14:textId="77777777" w:rsidR="00420066" w:rsidRDefault="00422E90" w:rsidP="00420066">
            <w:sdt>
              <w:sdtPr>
                <w:alias w:val="Association ATTRIBUTE Name"/>
                <w:tag w:val="08311abd-22c7-417c-92bb-532ab056fb00"/>
                <w:id w:val="-1165316983"/>
                <w:showingPlcHdr/>
                <w:dataBinding w:xpath="/elements/element[@objid='08311abd-22c7-417c-92bb-532ab056fb00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01f5d416-02d0-4a06-be8a-9c51e4cddc0b"/>
                <w:id w:val="1549571640"/>
                <w:dataBinding w:xpath="/elements/element[@objid='01f5d416-02d0-4a06-be8a-9c51e4cddc0b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testData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01f5d416-02d0-4a06-be8a-9c51e4cddc0b"/>
                <w:id w:val="1209529605"/>
                <w:dataBinding w:xpath="/elements/element[@objid='01f5d416-02d0-4a06-be8a-9c51e4cddc0b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01f5d416-02d0-4a06-be8a-9c51e4cddc0b"/>
                <w:id w:val="1048346312"/>
                <w:dataBinding w:xpath="/elements/element[@objid='01f5d416-02d0-4a06-be8a-9c51e4cddc0b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*</w:t>
                </w:r>
              </w:sdtContent>
            </w:sdt>
            <w:r w:rsidR="00420066">
              <w:t xml:space="preserve">] </w:t>
            </w:r>
            <w:hyperlink w:anchor="_4ccce523-4653-4dc2-a5bc-b4bfbbe95a34">
              <w:r w:rsidR="00420066">
                <w:rPr>
                  <w:rStyle w:val="af2"/>
                </w:rPr>
                <w:t>DataVector</w:t>
              </w:r>
            </w:hyperlink>
          </w:p>
        </w:tc>
        <w:tc>
          <w:tcPr>
            <w:tcW w:w="0" w:type="auto"/>
          </w:tcPr>
          <w:p w14:paraId="37D36252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01f5d416-02d0-4a06-be8a-9c51e4cddc0b"/>
                <w:id w:val="430787237"/>
                <w:dataBinding w:xpath="/elements/element[@objid='01f5d416-02d0-4a06-be8a-9c51e4cddc0b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testing dataset</w:t>
                </w:r>
              </w:sdtContent>
            </w:sdt>
          </w:p>
        </w:tc>
      </w:tr>
      <w:tr w:rsidR="00420066" w14:paraId="7820AAC4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12A370" w14:textId="77777777" w:rsidR="00420066" w:rsidRDefault="00422E90" w:rsidP="00420066">
            <w:sdt>
              <w:sdtPr>
                <w:alias w:val="Association ATTRIBUTE Name"/>
                <w:tag w:val="ee22b5f4-9d82-4a5b-9de5-5a6238ecd4b5"/>
                <w:id w:val="35247008"/>
                <w:showingPlcHdr/>
                <w:dataBinding w:xpath="/elements/element[@objid='ee22b5f4-9d82-4a5b-9de5-5a6238ecd4b5']/content[@alias='Association ATTRIBUTE Name']" w:storeItemID="{D35B6978-45B9-4860-8E6E-EDB6F017D2CB}"/>
                <w:text w:multiLine="1"/>
              </w:sdtPr>
              <w:sdtEndPr/>
              <w:sdtContent>
                <w:r w:rsidR="00420066">
                  <w:t xml:space="preserve">     </w:t>
                </w:r>
              </w:sdtContent>
            </w:sdt>
            <w:r w:rsidR="00420066">
              <w:t>-&gt;</w:t>
            </w:r>
            <w:sdt>
              <w:sdtPr>
                <w:alias w:val="AssociationEnd ATTRIBUTE Name"/>
                <w:tag w:val="91355417-3845-4b50-ac5d-bc4563d80bd1"/>
                <w:id w:val="50742361"/>
                <w:dataBinding w:xpath="/elements/element[@objid='91355417-3845-4b50-ac5d-bc4563d80bd1']/content[@alias='AssociationEnd ATTRIBUTE Name']" w:storeItemID="{D35B6978-45B9-4860-8E6E-EDB6F017D2CB}"/>
                <w:text w:multiLine="1"/>
              </w:sdtPr>
              <w:sdtEndPr/>
              <w:sdtContent>
                <w:r w:rsidR="00420066">
                  <w:t>treePool</w:t>
                </w:r>
              </w:sdtContent>
            </w:sdt>
            <w:r w:rsidR="00420066">
              <w:t xml:space="preserve"> : [</w:t>
            </w:r>
            <w:sdt>
              <w:sdtPr>
                <w:alias w:val="AssociationEnd ATTRIBUTE MultiplicityMin"/>
                <w:tag w:val="91355417-3845-4b50-ac5d-bc4563d80bd1"/>
                <w:id w:val="1684630521"/>
                <w:dataBinding w:xpath="/elements/element[@objid='91355417-3845-4b50-ac5d-bc4563d80bd1']/content[@alias='AssociationEnd ATTRIBUTE MultiplicityMin']" w:storeItemID="{D35B6978-45B9-4860-8E6E-EDB6F017D2CB}"/>
                <w:text w:multiLine="1"/>
              </w:sdtPr>
              <w:sdtEndPr/>
              <w:sdtContent>
                <w:r w:rsidR="00420066">
                  <w:t>0</w:t>
                </w:r>
              </w:sdtContent>
            </w:sdt>
            <w:r w:rsidR="00420066">
              <w:t>..</w:t>
            </w:r>
            <w:sdt>
              <w:sdtPr>
                <w:alias w:val="AssociationEnd ATTRIBUTE MultiplicityMax"/>
                <w:tag w:val="91355417-3845-4b50-ac5d-bc4563d80bd1"/>
                <w:id w:val="-2139717408"/>
                <w:dataBinding w:xpath="/elements/element[@objid='91355417-3845-4b50-ac5d-bc4563d80bd1']/content[@alias='AssociationEnd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hyperlink w:anchor="_e14d910e-86ce-4936-afd4-0cf095b3d1ad">
              <w:r w:rsidR="00420066">
                <w:rPr>
                  <w:rStyle w:val="af2"/>
                </w:rPr>
                <w:t>ExecutorService</w:t>
              </w:r>
            </w:hyperlink>
          </w:p>
        </w:tc>
        <w:tc>
          <w:tcPr>
            <w:tcW w:w="0" w:type="auto"/>
          </w:tcPr>
          <w:p w14:paraId="5614D448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ssociationEnd NOTE description 0"/>
                <w:tag w:val="91355417-3845-4b50-ac5d-bc4563d80bd1"/>
                <w:id w:val="1949352779"/>
                <w:dataBinding w:xpath="/elements/element[@objid='91355417-3845-4b50-ac5d-bc4563d80bd1']/content[@alias='AssociationEnd NOTE description 0']" w:storeItemID="{D35B6978-45B9-4860-8E6E-EDB6F017D2CB}"/>
                <w:text w:multiLine="1"/>
              </w:sdtPr>
              <w:sdtEndPr/>
              <w:sdtContent>
                <w:r w:rsidR="00420066">
                  <w:t>thread pool for learning</w:t>
                </w:r>
              </w:sdtContent>
            </w:sdt>
          </w:p>
        </w:tc>
      </w:tr>
    </w:tbl>
    <w:p w14:paraId="18440E87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30</w:t>
      </w:r>
      <w:r>
        <w:fldChar w:fldCharType="end"/>
      </w:r>
      <w:r>
        <w:t> Associations of Class "RandomForestLearner"</w:t>
      </w:r>
    </w:p>
    <w:p w14:paraId="1703AED3" w14:textId="77777777" w:rsidR="00520160" w:rsidRDefault="00520160" w:rsidP="006F3B2D">
      <w:pPr>
        <w:rPr>
          <w:lang w:eastAsia="zh-TW"/>
        </w:rPr>
      </w:pPr>
    </w:p>
    <w:p w14:paraId="03568D61" w14:textId="77777777" w:rsidR="00520160" w:rsidRDefault="00520160" w:rsidP="006F3B2D">
      <w:pPr>
        <w:rPr>
          <w:lang w:eastAsia="zh-TW"/>
        </w:rPr>
      </w:pPr>
    </w:p>
    <w:p w14:paraId="2A7A629C" w14:textId="77777777" w:rsidR="00520160" w:rsidRPr="006F3B2D" w:rsidRDefault="00520160" w:rsidP="006F3B2D">
      <w:pPr>
        <w:rPr>
          <w:lang w:eastAsia="zh-TW"/>
        </w:rPr>
      </w:pP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180"/>
        <w:gridCol w:w="5872"/>
      </w:tblGrid>
      <w:tr w:rsidR="00420066" w14:paraId="217A996D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E051F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174732F5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409FE776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CBBD1" w14:textId="77777777" w:rsidR="00420066" w:rsidRDefault="00420066" w:rsidP="00420066">
            <w:hyperlink w:anchor="_6a3a9384-4429-4893-bb47-2998f42f7436">
              <w:r>
                <w:rPr>
                  <w:rStyle w:val="af2"/>
                </w:rPr>
                <w:t>CreateTree</w:t>
              </w:r>
            </w:hyperlink>
          </w:p>
        </w:tc>
        <w:tc>
          <w:tcPr>
            <w:tcW w:w="0" w:type="auto"/>
          </w:tcPr>
          <w:p w14:paraId="3B9E3D3B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6a3a9384-4429-4893-bb47-2998f42f7436"/>
                <w:id w:val="1874729862"/>
                <w:dataBinding w:xpath="/elements/element[@objid='6a3a9384-4429-4893-bb47-2998f42f7436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Create decision tree</w:t>
                </w:r>
              </w:sdtContent>
            </w:sdt>
          </w:p>
        </w:tc>
      </w:tr>
      <w:tr w:rsidR="00FB5023" w14:paraId="6FFC52A7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7F6A57" w14:textId="77777777" w:rsidR="00FB5023" w:rsidRDefault="00FB5023" w:rsidP="00FB5023">
            <w:hyperlink w:anchor="_baa6354a-dcce-41f7-8277-96ee6145afeb">
              <w:r>
                <w:rPr>
                  <w:rStyle w:val="af2"/>
                </w:rPr>
                <w:t>NotifyingThread</w:t>
              </w:r>
            </w:hyperlink>
          </w:p>
        </w:tc>
        <w:tc>
          <w:tcPr>
            <w:tcW w:w="0" w:type="auto"/>
          </w:tcPr>
          <w:p w14:paraId="201F6898" w14:textId="3AA60A09" w:rsidR="00FB5023" w:rsidRDefault="00422E90" w:rsidP="00FB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lass NOTE summary 0"/>
                <w:tag w:val="39ad72c4-e6a0-4c94-879f-738d17b3aa02"/>
                <w:id w:val="498549308"/>
                <w:dataBinding w:xpath="/elements/element[@objid='39ad72c4-e6a0-4c94-879f-738d17b3aa02']/content[@alias='Class NOTE summary 0']" w:storeItemID="{D35B6978-45B9-4860-8E6E-EDB6F017D2CB}"/>
                <w:text w:multiLine="1"/>
              </w:sdtPr>
              <w:sdtEndPr/>
              <w:sdtContent>
                <w:r w:rsidR="00FB5023">
                  <w:t>Implement listener for threading</w:t>
                </w:r>
              </w:sdtContent>
            </w:sdt>
          </w:p>
        </w:tc>
      </w:tr>
      <w:tr w:rsidR="00FB5023" w14:paraId="296D342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FBBCCA" w14:textId="77777777" w:rsidR="00FB5023" w:rsidRDefault="00FB5023" w:rsidP="00FB5023">
            <w:hyperlink w:anchor="_4ccce523-4653-4dc2-a5bc-b4bfbbe95a34">
              <w:r>
                <w:rPr>
                  <w:rStyle w:val="af2"/>
                </w:rPr>
                <w:t>DataVector</w:t>
              </w:r>
            </w:hyperlink>
          </w:p>
        </w:tc>
        <w:tc>
          <w:tcPr>
            <w:tcW w:w="0" w:type="auto"/>
          </w:tcPr>
          <w:p w14:paraId="7D866F6A" w14:textId="77777777" w:rsidR="00FB5023" w:rsidRDefault="00FB5023" w:rsidP="00FB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75FBA7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31</w:t>
      </w:r>
      <w:r>
        <w:fldChar w:fldCharType="end"/>
      </w:r>
      <w:r>
        <w:t> Owned Classes of Class "RandomForestLearner"</w:t>
      </w:r>
    </w:p>
    <w:p w14:paraId="27599C79" w14:textId="77777777" w:rsidR="00520160" w:rsidRDefault="00520160" w:rsidP="006F3B2D"/>
    <w:p w14:paraId="33D48302" w14:textId="77777777" w:rsidR="00520160" w:rsidRDefault="00520160" w:rsidP="006F3B2D"/>
    <w:p w14:paraId="7AB2AE47" w14:textId="77777777" w:rsidR="00520160" w:rsidRDefault="00520160" w:rsidP="006F3B2D"/>
    <w:p w14:paraId="33D4CFBB" w14:textId="77777777" w:rsidR="00520160" w:rsidRDefault="00520160" w:rsidP="006F3B2D"/>
    <w:p w14:paraId="06320F2E" w14:textId="77777777" w:rsidR="00520160" w:rsidRDefault="00520160" w:rsidP="006F3B2D"/>
    <w:p w14:paraId="497D0DCF" w14:textId="77777777" w:rsidR="00520160" w:rsidRDefault="00520160" w:rsidP="006F3B2D"/>
    <w:p w14:paraId="5D879D95" w14:textId="77777777" w:rsidR="00520160" w:rsidRDefault="00520160" w:rsidP="006F3B2D"/>
    <w:p w14:paraId="36B53FBC" w14:textId="77777777" w:rsidR="00520160" w:rsidRDefault="00520160" w:rsidP="006F3B2D"/>
    <w:p w14:paraId="625AEAA2" w14:textId="77777777" w:rsidR="00520160" w:rsidRDefault="00520160" w:rsidP="006F3B2D"/>
    <w:p w14:paraId="54E832CD" w14:textId="77777777" w:rsidR="00520160" w:rsidRDefault="00520160" w:rsidP="006F3B2D"/>
    <w:p w14:paraId="6AF1B62A" w14:textId="77777777" w:rsidR="00520160" w:rsidRDefault="00520160" w:rsidP="006F3B2D"/>
    <w:p w14:paraId="55E66557" w14:textId="77777777" w:rsidR="00520160" w:rsidRDefault="00520160" w:rsidP="006F3B2D"/>
    <w:p w14:paraId="02CA8CA8" w14:textId="77777777" w:rsidR="00520160" w:rsidRDefault="00520160" w:rsidP="006F3B2D"/>
    <w:p w14:paraId="2F82B88A" w14:textId="77777777" w:rsidR="00520160" w:rsidRDefault="00520160" w:rsidP="006F3B2D"/>
    <w:p w14:paraId="44EE3FC1" w14:textId="77777777" w:rsidR="00520160" w:rsidRDefault="00520160" w:rsidP="006F3B2D"/>
    <w:p w14:paraId="0B540756" w14:textId="77777777" w:rsidR="00520160" w:rsidRPr="00EA58DD" w:rsidRDefault="00520160" w:rsidP="006F3B2D"/>
    <w:p w14:paraId="124426D0" w14:textId="77777777" w:rsidR="00420066" w:rsidRDefault="00420066" w:rsidP="00420066">
      <w:pPr>
        <w:pStyle w:val="2"/>
      </w:pPr>
      <w:bookmarkStart w:id="37" w:name="_9529dee4-15ba-48ea-911d-4b1953bb1a0a"/>
      <w:bookmarkStart w:id="38" w:name="_Toc410005065"/>
      <w:r>
        <w:lastRenderedPageBreak/>
        <w:t>Class "</w:t>
      </w:r>
      <w:sdt>
        <w:sdtPr>
          <w:alias w:val="Class ATTRIBUTE Name"/>
          <w:tag w:val="9529dee4-15ba-48ea-911d-4b1953bb1a0a"/>
          <w:id w:val="837890706"/>
          <w:dataBinding w:xpath="/elements/element[@objid='9529dee4-15ba-48ea-911d-4b1953bb1a0a']/content[@alias='Class ATTRIBUTE Name']" w:storeItemID="{D35B6978-45B9-4860-8E6E-EDB6F017D2CB}"/>
          <w:text w:multiLine="1"/>
        </w:sdtPr>
        <w:sdtEndPr/>
        <w:sdtContent>
          <w:r>
            <w:t>MainRun</w:t>
          </w:r>
        </w:sdtContent>
      </w:sdt>
      <w:r>
        <w:t>"</w:t>
      </w:r>
      <w:bookmarkEnd w:id="37"/>
      <w:bookmarkEnd w:id="38"/>
    </w:p>
    <w:p w14:paraId="5B91B7AD" w14:textId="3B4FDBB2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1825549278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-776557589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ffda6e8b-f5ec-48e6-9347-56af0b87eb91">
        <w:r>
          <w:rPr>
            <w:rStyle w:val="af2"/>
          </w:rPr>
          <w:t>RandomForest</w:t>
        </w:r>
      </w:hyperlink>
    </w:p>
    <w:p w14:paraId="004057F2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-898356029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52290F29" w14:textId="31AA2E02" w:rsidR="00420066" w:rsidRDefault="00422E90" w:rsidP="006F3B2D">
      <w:sdt>
        <w:sdtPr>
          <w:alias w:val="Class NOTE description 0"/>
          <w:tag w:val="9529dee4-15ba-48ea-911d-4b1953bb1a0a"/>
          <w:id w:val="-1802457775"/>
          <w:dataBinding w:xpath="/elements/element[@objid='9529dee4-15ba-48ea-911d-4b1953bb1a0a']/content[@alias='Class NOTE description 0']" w:storeItemID="{D35B6978-45B9-4860-8E6E-EDB6F017D2CB}"/>
          <w:text w:multiLine="1"/>
        </w:sdtPr>
        <w:sdtEndPr/>
        <w:sdtContent>
          <w:r w:rsidR="00420066">
            <w:t>main running class with general testing</w:t>
          </w:r>
        </w:sdtContent>
      </w:sdt>
    </w:p>
    <w:p w14:paraId="68B3CC4E" w14:textId="77777777" w:rsidR="00520160" w:rsidRDefault="00520160" w:rsidP="006F3B2D"/>
    <w:p w14:paraId="0C378751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10</w:t>
      </w:r>
      <w:r>
        <w:fldChar w:fldCharType="end"/>
      </w:r>
      <w:r>
        <w:t> MainRun Class diagram</w:t>
      </w:r>
    </w:p>
    <w:p w14:paraId="494EE5B9" w14:textId="072F30C1" w:rsidR="00420066" w:rsidRDefault="00420066" w:rsidP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585D1B7B" wp14:editId="70945FE1">
            <wp:extent cx="5715000" cy="2981325"/>
            <wp:effectExtent l="0" t="0" r="0" b="952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606083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D66F" w14:textId="77777777" w:rsidR="00520160" w:rsidRPr="00520160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895"/>
        <w:gridCol w:w="3157"/>
      </w:tblGrid>
      <w:tr w:rsidR="00420066" w14:paraId="12CD1775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FC5FE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27EB8EAC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62380FAE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09951B" w14:textId="77777777" w:rsidR="00420066" w:rsidRDefault="00422E90" w:rsidP="00420066">
            <w:sdt>
              <w:sdtPr>
                <w:alias w:val="Operation ATTRIBUTE Name"/>
                <w:tag w:val="fe67efed-39bb-4204-be11-362d171e453a"/>
                <w:id w:val="-1157679903"/>
                <w:dataBinding w:xpath="/elements/element[@objid='fe67efed-39bb-4204-be11-362d171e453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main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d62e4391-611b-4da2-83e4-933270a38f5f"/>
                <w:id w:val="-357349619"/>
                <w:dataBinding w:xpath="/elements/element[@objid='d62e4391-611b-4da2-83e4-933270a38f5f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Inout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d62e4391-611b-4da2-83e4-933270a38f5f"/>
                <w:id w:val="-14078982"/>
                <w:dataBinding w:xpath="/elements/element[@objid='d62e4391-611b-4da2-83e4-933270a38f5f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args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d-0000-000000000000"/>
                <w:id w:val="1478804121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string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47AA1017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fe67efed-39bb-4204-be11-362d171e453a"/>
                <w:id w:val="-890801464"/>
                <w:dataBinding w:xpath="/elements/element[@objid='fe67efed-39bb-4204-be11-362d171e453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main method to start general test</w:t>
                </w:r>
              </w:sdtContent>
            </w:sdt>
          </w:p>
        </w:tc>
      </w:tr>
      <w:tr w:rsidR="00420066" w14:paraId="05BA86B8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E7170" w14:textId="77777777" w:rsidR="00420066" w:rsidRDefault="00422E90" w:rsidP="00420066">
            <w:sdt>
              <w:sdtPr>
                <w:alias w:val="Operation ATTRIBUTE Name"/>
                <w:tag w:val="1dd6af56-9c88-4bdf-8439-fb10febdf1d5"/>
                <w:id w:val="-1172169094"/>
                <w:dataBinding w:xpath="/elements/element[@objid='1dd6af56-9c88-4bdf-8439-fb10febdf1d5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runHOGSmallPatch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74128663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1dd6af56-9c88-4bdf-8439-fb10febdf1d5"/>
                <w:id w:val="2026671730"/>
                <w:dataBinding w:xpath="/elements/element[@objid='1dd6af56-9c88-4bdf-8439-fb10febdf1d5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test small patch of images</w:t>
                </w:r>
              </w:sdtContent>
            </w:sdt>
          </w:p>
        </w:tc>
      </w:tr>
      <w:tr w:rsidR="00420066" w14:paraId="7BED7939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EF2F8" w14:textId="77777777" w:rsidR="00420066" w:rsidRDefault="00422E90" w:rsidP="00420066">
            <w:sdt>
              <w:sdtPr>
                <w:alias w:val="Operation ATTRIBUTE Name"/>
                <w:tag w:val="37c75356-c4ab-4537-aa76-0aae215e02dc"/>
                <w:id w:val="2040400165"/>
                <w:dataBinding w:xpath="/elements/element[@objid='37c75356-c4ab-4537-aa76-0aae215e02dc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runHOGDB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214C01CA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37c75356-c4ab-4537-aa76-0aae215e02dc"/>
                <w:id w:val="412518650"/>
                <w:dataBinding w:xpath="/elements/element[@objid='37c75356-c4ab-4537-aa76-0aae215e02dc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test images of DB</w:t>
                </w:r>
              </w:sdtContent>
            </w:sdt>
          </w:p>
        </w:tc>
      </w:tr>
      <w:tr w:rsidR="00420066" w14:paraId="55F16858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06D8D" w14:textId="77777777" w:rsidR="00420066" w:rsidRDefault="00422E90" w:rsidP="00420066">
            <w:sdt>
              <w:sdtPr>
                <w:alias w:val="Operation ATTRIBUTE Name"/>
                <w:tag w:val="bb4ff597-4bfa-494b-8fa3-308f699cc0f9"/>
                <w:id w:val="927859973"/>
                <w:dataBinding w:xpath="/elements/element[@objid='bb4ff597-4bfa-494b-8fa3-308f699cc0f9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runTestPendigits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08879F28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bb4ff597-4bfa-494b-8fa3-308f699cc0f9"/>
                <w:id w:val="-691222973"/>
                <w:dataBinding w:xpath="/elements/element[@objid='bb4ff597-4bfa-494b-8fa3-308f699cc0f9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test handwritten digits</w:t>
                </w:r>
              </w:sdtContent>
            </w:sdt>
          </w:p>
        </w:tc>
      </w:tr>
      <w:tr w:rsidR="00420066" w14:paraId="02932260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CD542" w14:textId="77777777" w:rsidR="00420066" w:rsidRDefault="00422E90" w:rsidP="00420066">
            <w:sdt>
              <w:sdtPr>
                <w:alias w:val="Operation ATTRIBUTE Name"/>
                <w:tag w:val="123b78dd-cf6c-42de-bc9d-353125ffae6f"/>
                <w:id w:val="1855839804"/>
                <w:dataBinding w:xpath="/elements/element[@objid='123b78dd-cf6c-42de-bc9d-353125ffae6f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runRandomForest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63916ac9-01e4-423a-8ea7-17d18dcf7017"/>
                <w:id w:val="413366261"/>
                <w:dataBinding w:xpath="/elements/element[@objid='63916ac9-01e4-423a-8ea7-17d18dcf701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63916ac9-01e4-423a-8ea7-17d18dcf7017"/>
                <w:id w:val="1462458917"/>
                <w:dataBinding w:xpath="/elements/element[@objid='63916ac9-01e4-423a-8ea7-17d18dcf7017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trainSet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-1629077002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f17ed904-6b08-4aa7-aa62-a1fb657d8e2f"/>
                <w:id w:val="-967206696"/>
                <w:dataBinding w:xpath="/elements/element[@objid='f17ed904-6b08-4aa7-aa62-a1fb657d8e2f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17ed904-6b08-4aa7-aa62-a1fb657d8e2f"/>
                <w:id w:val="-21255155"/>
                <w:dataBinding w:xpath="/elements/element[@objid='f17ed904-6b08-4aa7-aa62-a1fb657d8e2f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testSet</w:t>
                </w:r>
              </w:sdtContent>
            </w:sdt>
            <w:r w:rsidR="00420066">
              <w:t xml:space="preserve"> </w:t>
            </w:r>
            <w:sdt>
              <w:sdtPr>
                <w:alias w:val="Class ATTRIBUTE Name"/>
                <w:tag w:val="4ccce523-4653-4dc2-a5bc-b4bfbbe95a34"/>
                <w:id w:val="-834991076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420066">
                  <w:t>DataVector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1DCDFDED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123b78dd-cf6c-42de-bc9d-353125ffae6f"/>
                <w:id w:val="-776871590"/>
                <w:dataBinding w:xpath="/elements/element[@objid='123b78dd-cf6c-42de-bc9d-353125ffae6f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start random forest learning</w:t>
                </w:r>
              </w:sdtContent>
            </w:sdt>
          </w:p>
        </w:tc>
      </w:tr>
    </w:tbl>
    <w:p w14:paraId="619A75F8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32</w:t>
      </w:r>
      <w:r>
        <w:fldChar w:fldCharType="end"/>
      </w:r>
      <w:r>
        <w:t> Operations of Class "MainRun"</w:t>
      </w:r>
    </w:p>
    <w:p w14:paraId="3EB8EC8C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924"/>
        <w:gridCol w:w="5128"/>
      </w:tblGrid>
      <w:tr w:rsidR="00420066" w14:paraId="32F3B4F0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AC94AB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60D05257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4B36031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13327" w14:textId="77777777" w:rsidR="00420066" w:rsidRDefault="00422E90" w:rsidP="00420066">
            <w:sdt>
              <w:sdtPr>
                <w:alias w:val="Attribute ATTRIBUTE Name"/>
                <w:tag w:val="1ae58091-dd55-45f3-be59-f43a679a3b6d"/>
                <w:id w:val="-1830811205"/>
                <w:dataBinding w:xpath="/elements/element[@objid='1ae58091-dd55-45f3-be59-f43a679a3b6d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runWithThread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1ae58091-dd55-45f3-be59-f43a679a3b6d"/>
                <w:id w:val="-1642718140"/>
                <w:dataBinding w:xpath="/elements/element[@objid='1ae58091-dd55-45f3-be59-f43a679a3b6d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1ae58091-dd55-45f3-be59-f43a679a3b6d"/>
                <w:id w:val="-1573733892"/>
                <w:dataBinding w:xpath="/elements/element[@objid='1ae58091-dd55-45f3-be59-f43a679a3b6d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5-0000-000000000000"/>
                <w:id w:val="1482341978"/>
                <w:dataBinding w:xpath="/elements/element[@objid='00000004-0000-0005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boolean</w:t>
                </w:r>
              </w:sdtContent>
            </w:sdt>
          </w:p>
        </w:tc>
        <w:tc>
          <w:tcPr>
            <w:tcW w:w="0" w:type="auto"/>
          </w:tcPr>
          <w:p w14:paraId="73C44272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1ae58091-dd55-45f3-be59-f43a679a3b6d"/>
                <w:id w:val="-313027748"/>
                <w:dataBinding w:xpath="/elements/element[@objid='1ae58091-dd55-45f3-be59-f43a679a3b6d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set to train random forest with threads</w:t>
                </w:r>
              </w:sdtContent>
            </w:sdt>
          </w:p>
        </w:tc>
      </w:tr>
      <w:tr w:rsidR="00420066" w14:paraId="2AE0A7FA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1E7AA" w14:textId="77777777" w:rsidR="00420066" w:rsidRDefault="00422E90" w:rsidP="00420066">
            <w:sdt>
              <w:sdtPr>
                <w:alias w:val="Attribute ATTRIBUTE Name"/>
                <w:tag w:val="6be55c0a-bd89-4604-8dbc-c3aa5e739391"/>
                <w:id w:val="-1626454406"/>
                <w:dataBinding w:xpath="/elements/element[@objid='6be55c0a-bd89-4604-8dbc-c3aa5e739391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numOfTrees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6be55c0a-bd89-4604-8dbc-c3aa5e739391"/>
                <w:id w:val="166446260"/>
                <w:dataBinding w:xpath="/elements/element[@objid='6be55c0a-bd89-4604-8dbc-c3aa5e739391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6be55c0a-bd89-4604-8dbc-c3aa5e739391"/>
                <w:id w:val="-1715264727"/>
                <w:dataBinding w:xpath="/elements/element[@objid='6be55c0a-bd89-4604-8dbc-c3aa5e739391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98937029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19C16231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6be55c0a-bd89-4604-8dbc-c3aa5e739391"/>
                <w:id w:val="-98565645"/>
                <w:dataBinding w:xpath="/elements/element[@objid='6be55c0a-bd89-4604-8dbc-c3aa5e739391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number of decision trees in random forest</w:t>
                </w:r>
              </w:sdtContent>
            </w:sdt>
          </w:p>
        </w:tc>
      </w:tr>
      <w:tr w:rsidR="00420066" w14:paraId="31F0354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8E1D0" w14:textId="77777777" w:rsidR="00420066" w:rsidRDefault="00422E90" w:rsidP="00420066">
            <w:sdt>
              <w:sdtPr>
                <w:alias w:val="Attribute ATTRIBUTE Name"/>
                <w:tag w:val="da87bc98-cd61-4fff-b66d-c433293e5019"/>
                <w:id w:val="320625307"/>
                <w:dataBinding w:xpath="/elements/element[@objid='da87bc98-cd61-4fff-b66d-c433293e5019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depthOfTrees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da87bc98-cd61-4fff-b66d-c433293e5019"/>
                <w:id w:val="1223405853"/>
                <w:dataBinding w:xpath="/elements/element[@objid='da87bc98-cd61-4fff-b66d-c433293e5019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da87bc98-cd61-4fff-b66d-c433293e5019"/>
                <w:id w:val="191349643"/>
                <w:dataBinding w:xpath="/elements/element[@objid='da87bc98-cd61-4fff-b66d-c433293e5019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12351433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0F1BA0B0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da87bc98-cd61-4fff-b66d-c433293e5019"/>
                <w:id w:val="931866866"/>
                <w:dataBinding w:xpath="/elements/element[@objid='da87bc98-cd61-4fff-b66d-c433293e5019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maximum depth of decision tree</w:t>
                </w:r>
              </w:sdtContent>
            </w:sdt>
          </w:p>
        </w:tc>
      </w:tr>
    </w:tbl>
    <w:p w14:paraId="673917F2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33</w:t>
      </w:r>
      <w:r>
        <w:fldChar w:fldCharType="end"/>
      </w:r>
      <w:r>
        <w:t> Attributes of Class "MainRun"</w:t>
      </w:r>
    </w:p>
    <w:p w14:paraId="1458845F" w14:textId="77777777" w:rsidR="00420066" w:rsidRDefault="00420066" w:rsidP="00420066">
      <w:pPr>
        <w:pStyle w:val="1"/>
        <w:pageBreakBefore/>
      </w:pPr>
      <w:bookmarkStart w:id="39" w:name="_7f56ec47-8192-48b7-ae3d-b8281cd23271"/>
      <w:bookmarkStart w:id="40" w:name="_Toc410005066"/>
      <w:r>
        <w:lastRenderedPageBreak/>
        <w:t>Package "</w:t>
      </w:r>
      <w:sdt>
        <w:sdtPr>
          <w:alias w:val="Package ATTRIBUTE Name"/>
          <w:tag w:val="7f56ec47-8192-48b7-ae3d-b8281cd23271"/>
          <w:id w:val="174470887"/>
          <w:dataBinding w:xpath="/elements/element[@objid='7f56ec47-8192-48b7-ae3d-b8281cd23271']/content[@alias='Package ATTRIBUTE Name']" w:storeItemID="{D35B6978-45B9-4860-8E6E-EDB6F017D2CB}"/>
          <w:text w:multiLine="1"/>
        </w:sdtPr>
        <w:sdtEndPr/>
        <w:sdtContent>
          <w:r>
            <w:t>NotifyingThread</w:t>
          </w:r>
        </w:sdtContent>
      </w:sdt>
      <w:r>
        <w:t>"</w:t>
      </w:r>
      <w:bookmarkEnd w:id="39"/>
      <w:bookmarkEnd w:id="40"/>
    </w:p>
    <w:p w14:paraId="22DAE1BE" w14:textId="57339A8D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-1892033555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hyperlink w:anchor="_3c0eec90-a163-4364-8ec1-855c885b184b">
        <w:r>
          <w:rPr>
            <w:rStyle w:val="af2"/>
          </w:rPr>
          <w:t>RandomForestHOG</w:t>
        </w:r>
      </w:hyperlink>
    </w:p>
    <w:p w14:paraId="4212F676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126-0000-000000000000"/>
          <w:id w:val="1794253266"/>
          <w:dataBinding w:xpath="/elements/element[@objid='01ec23a8-0000-0126-0000-000000000000']/content[@alias='Stereotype ATTRIBUTE Name']" w:storeItemID="{D35B6978-45B9-4860-8E6E-EDB6F017D2CB}"/>
          <w:text w:multiLine="1"/>
        </w:sdtPr>
        <w:sdtEndPr/>
        <w:sdtContent>
          <w:r>
            <w:t>Java Package</w:t>
          </w:r>
        </w:sdtContent>
      </w:sdt>
    </w:p>
    <w:p w14:paraId="6B002B19" w14:textId="37D63936" w:rsidR="00420066" w:rsidRDefault="00422E90" w:rsidP="006F3B2D">
      <w:sdt>
        <w:sdtPr>
          <w:alias w:val="Package NOTE description 0"/>
          <w:tag w:val="7f56ec47-8192-48b7-ae3d-b8281cd23271"/>
          <w:id w:val="-1321733577"/>
          <w:dataBinding w:xpath="/elements/element[@objid='7f56ec47-8192-48b7-ae3d-b8281cd23271']/content[@alias='Package NOTE description 0']" w:storeItemID="{D35B6978-45B9-4860-8E6E-EDB6F017D2CB}"/>
          <w:text w:multiLine="1"/>
        </w:sdtPr>
        <w:sdtEndPr/>
        <w:sdtContent>
          <w:r w:rsidR="00420066">
            <w:t>contain abstract class and interface for setting up listener of threads</w:t>
          </w:r>
        </w:sdtContent>
      </w:sdt>
    </w:p>
    <w:p w14:paraId="305DA230" w14:textId="77777777" w:rsidR="00520160" w:rsidRDefault="00520160" w:rsidP="006F3B2D"/>
    <w:p w14:paraId="5212532F" w14:textId="77777777" w:rsidR="00520160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4255"/>
        <w:gridCol w:w="4797"/>
      </w:tblGrid>
      <w:tr w:rsidR="00420066" w14:paraId="26076EC4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250E0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22655F58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31A0908D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1123C" w14:textId="77777777" w:rsidR="00420066" w:rsidRDefault="00420066" w:rsidP="00420066">
            <w:hyperlink w:anchor="_4793b759-d68c-45cd-9adc-47d2c9a2a913">
              <w:r>
                <w:rPr>
                  <w:rStyle w:val="af2"/>
                </w:rPr>
                <w:t>ThreadCompleteListener</w:t>
              </w:r>
            </w:hyperlink>
          </w:p>
        </w:tc>
        <w:tc>
          <w:tcPr>
            <w:tcW w:w="0" w:type="auto"/>
          </w:tcPr>
          <w:p w14:paraId="23954C65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Interface NOTE summary 0"/>
                <w:tag w:val="4793b759-d68c-45cd-9adc-47d2c9a2a913"/>
                <w:id w:val="-1875992419"/>
                <w:dataBinding w:xpath="/elements/element[@objid='4793b759-d68c-45cd-9adc-47d2c9a2a913']/content[@alias='Interface NOTE summary 0']" w:storeItemID="{D35B6978-45B9-4860-8E6E-EDB6F017D2CB}"/>
                <w:text w:multiLine="1"/>
              </w:sdtPr>
              <w:sdtEndPr/>
              <w:sdtContent>
                <w:r w:rsidR="00420066">
                  <w:t>Interface for thread listeners</w:t>
                </w:r>
              </w:sdtContent>
            </w:sdt>
          </w:p>
        </w:tc>
      </w:tr>
    </w:tbl>
    <w:p w14:paraId="77D648D9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34</w:t>
      </w:r>
      <w:r>
        <w:fldChar w:fldCharType="end"/>
      </w:r>
      <w:r>
        <w:t> Owned Interfaces of Package "NotifyingThread"</w:t>
      </w:r>
    </w:p>
    <w:p w14:paraId="240E15A8" w14:textId="77777777" w:rsidR="00520160" w:rsidRPr="00EA58DD" w:rsidRDefault="00520160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180"/>
        <w:gridCol w:w="5872"/>
      </w:tblGrid>
      <w:tr w:rsidR="00420066" w14:paraId="14EA44D1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B5AA4C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3E5318C6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420066" w14:paraId="1A66CB96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EB414" w14:textId="77777777" w:rsidR="00420066" w:rsidRDefault="00420066" w:rsidP="00420066">
            <w:hyperlink w:anchor="_39ad72c4-e6a0-4c94-879f-738d17b3aa02">
              <w:r>
                <w:rPr>
                  <w:rStyle w:val="af2"/>
                </w:rPr>
                <w:t>NotifyingThread</w:t>
              </w:r>
            </w:hyperlink>
          </w:p>
        </w:tc>
        <w:tc>
          <w:tcPr>
            <w:tcW w:w="0" w:type="auto"/>
          </w:tcPr>
          <w:p w14:paraId="1E2F5F46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39ad72c4-e6a0-4c94-879f-738d17b3aa02"/>
                <w:id w:val="165754337"/>
                <w:dataBinding w:xpath="/elements/element[@objid='39ad72c4-e6a0-4c94-879f-738d17b3aa02']/content[@alias='Class NOTE summary 0']" w:storeItemID="{D35B6978-45B9-4860-8E6E-EDB6F017D2CB}"/>
                <w:text w:multiLine="1"/>
              </w:sdtPr>
              <w:sdtEndPr/>
              <w:sdtContent>
                <w:r w:rsidR="00420066">
                  <w:t>Implement listener for threading</w:t>
                </w:r>
              </w:sdtContent>
            </w:sdt>
          </w:p>
        </w:tc>
      </w:tr>
    </w:tbl>
    <w:p w14:paraId="749CF415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35</w:t>
      </w:r>
      <w:r>
        <w:fldChar w:fldCharType="end"/>
      </w:r>
      <w:r>
        <w:t> Owned Classes of Package "NotifyingThread"</w:t>
      </w:r>
    </w:p>
    <w:p w14:paraId="7A610187" w14:textId="77777777" w:rsidR="00520160" w:rsidRDefault="00520160" w:rsidP="006F3B2D"/>
    <w:p w14:paraId="76848CDA" w14:textId="77777777" w:rsidR="00520160" w:rsidRDefault="00520160" w:rsidP="006F3B2D"/>
    <w:p w14:paraId="561C8E4A" w14:textId="77777777" w:rsidR="00520160" w:rsidRDefault="00520160" w:rsidP="006F3B2D"/>
    <w:p w14:paraId="208B99E8" w14:textId="77777777" w:rsidR="00520160" w:rsidRDefault="00520160" w:rsidP="006F3B2D"/>
    <w:p w14:paraId="269C17C6" w14:textId="77777777" w:rsidR="00520160" w:rsidRDefault="00520160" w:rsidP="006F3B2D"/>
    <w:p w14:paraId="4D48CD23" w14:textId="77777777" w:rsidR="00520160" w:rsidRDefault="00520160" w:rsidP="006F3B2D"/>
    <w:p w14:paraId="7CF2991E" w14:textId="77777777" w:rsidR="00520160" w:rsidRDefault="00520160" w:rsidP="006F3B2D"/>
    <w:p w14:paraId="01E91933" w14:textId="77777777" w:rsidR="00520160" w:rsidRDefault="00520160" w:rsidP="006F3B2D"/>
    <w:p w14:paraId="66787265" w14:textId="77777777" w:rsidR="00520160" w:rsidRDefault="00520160" w:rsidP="006F3B2D"/>
    <w:p w14:paraId="35C987BA" w14:textId="77777777" w:rsidR="00520160" w:rsidRDefault="00520160" w:rsidP="006F3B2D"/>
    <w:p w14:paraId="0F68BECB" w14:textId="77777777" w:rsidR="00520160" w:rsidRDefault="00520160" w:rsidP="006F3B2D"/>
    <w:p w14:paraId="03FF4C3C" w14:textId="77777777" w:rsidR="00520160" w:rsidRDefault="00520160" w:rsidP="006F3B2D"/>
    <w:p w14:paraId="741C3AEA" w14:textId="77777777" w:rsidR="00520160" w:rsidRDefault="00520160" w:rsidP="006F3B2D"/>
    <w:p w14:paraId="179798D4" w14:textId="77777777" w:rsidR="00520160" w:rsidRDefault="00520160" w:rsidP="006F3B2D"/>
    <w:p w14:paraId="587C6F39" w14:textId="77777777" w:rsidR="00342706" w:rsidRPr="00EA58DD" w:rsidRDefault="00342706" w:rsidP="006F3B2D"/>
    <w:p w14:paraId="444CCB7B" w14:textId="77777777" w:rsidR="00420066" w:rsidRDefault="00420066" w:rsidP="00420066">
      <w:pPr>
        <w:pStyle w:val="2"/>
      </w:pPr>
      <w:bookmarkStart w:id="41" w:name="_4793b759-d68c-45cd-9adc-47d2c9a2a913"/>
      <w:bookmarkStart w:id="42" w:name="_Toc410005067"/>
      <w:r>
        <w:lastRenderedPageBreak/>
        <w:t>Interface "</w:t>
      </w:r>
      <w:sdt>
        <w:sdtPr>
          <w:alias w:val="Interface ATTRIBUTE Name"/>
          <w:tag w:val="4793b759-d68c-45cd-9adc-47d2c9a2a913"/>
          <w:id w:val="1293399599"/>
          <w:dataBinding w:xpath="/elements/element[@objid='4793b759-d68c-45cd-9adc-47d2c9a2a913']/content[@alias='Interface ATTRIBUTE Name']" w:storeItemID="{D35B6978-45B9-4860-8E6E-EDB6F017D2CB}"/>
          <w:text w:multiLine="1"/>
        </w:sdtPr>
        <w:sdtEndPr/>
        <w:sdtContent>
          <w:r>
            <w:t>ThreadCompleteListener</w:t>
          </w:r>
        </w:sdtContent>
      </w:sdt>
      <w:r>
        <w:t>"</w:t>
      </w:r>
      <w:bookmarkEnd w:id="41"/>
      <w:bookmarkEnd w:id="42"/>
    </w:p>
    <w:p w14:paraId="1BA0D1C0" w14:textId="77777777" w:rsidR="00342706" w:rsidRPr="00EA58DD" w:rsidRDefault="00342706" w:rsidP="006F3B2D"/>
    <w:p w14:paraId="5126FF48" w14:textId="50938988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-2096226568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1598668265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7f56ec47-8192-48b7-ae3d-b8281cd23271">
        <w:r>
          <w:rPr>
            <w:rStyle w:val="af2"/>
          </w:rPr>
          <w:t>NotifyingThread</w:t>
        </w:r>
      </w:hyperlink>
    </w:p>
    <w:p w14:paraId="601C3F93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67-0000-000000000000"/>
          <w:id w:val="-270004691"/>
          <w:dataBinding w:xpath="/elements/element[@objid='01ec23a8-0000-0267-0000-000000000000']/content[@alias='Stereotype ATTRIBUTE Name']" w:storeItemID="{D35B6978-45B9-4860-8E6E-EDB6F017D2CB}"/>
          <w:text w:multiLine="1"/>
        </w:sdtPr>
        <w:sdtEndPr/>
        <w:sdtContent>
          <w:r>
            <w:t>Java Interface</w:t>
          </w:r>
        </w:sdtContent>
      </w:sdt>
    </w:p>
    <w:p w14:paraId="1C75F34A" w14:textId="2DCEB5D0" w:rsidR="00420066" w:rsidRDefault="00422E90" w:rsidP="006F3B2D">
      <w:sdt>
        <w:sdtPr>
          <w:alias w:val="Interface NOTE description 0"/>
          <w:tag w:val="4793b759-d68c-45cd-9adc-47d2c9a2a913"/>
          <w:id w:val="376429150"/>
          <w:dataBinding w:xpath="/elements/element[@objid='4793b759-d68c-45cd-9adc-47d2c9a2a913']/content[@alias='Interface NOTE description 0']" w:storeItemID="{D35B6978-45B9-4860-8E6E-EDB6F017D2CB}"/>
          <w:text w:multiLine="1"/>
        </w:sdtPr>
        <w:sdtEndPr/>
        <w:sdtContent>
          <w:r w:rsidR="00420066">
            <w:t>Notify listeners when thread finished</w:t>
          </w:r>
        </w:sdtContent>
      </w:sdt>
    </w:p>
    <w:p w14:paraId="6E21BA43" w14:textId="77777777" w:rsidR="00520160" w:rsidRDefault="00520160" w:rsidP="006F3B2D"/>
    <w:p w14:paraId="056B1AB6" w14:textId="77777777" w:rsidR="00342706" w:rsidRDefault="00342706" w:rsidP="006F3B2D"/>
    <w:p w14:paraId="7403219D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11</w:t>
      </w:r>
      <w:r>
        <w:fldChar w:fldCharType="end"/>
      </w:r>
      <w:r>
        <w:t> ThreadCompleteListener Class diagram</w:t>
      </w:r>
    </w:p>
    <w:p w14:paraId="372D8C08" w14:textId="48D8FA44" w:rsidR="00420066" w:rsidRDefault="00420066" w:rsidP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06F419D9" wp14:editId="6FB689FF">
            <wp:extent cx="2486025" cy="771525"/>
            <wp:effectExtent l="0" t="0" r="9525" b="9525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606393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C2C6" w14:textId="77777777" w:rsidR="00342706" w:rsidRDefault="00342706" w:rsidP="006F3B2D"/>
    <w:p w14:paraId="01002A1B" w14:textId="77777777" w:rsidR="00342706" w:rsidRPr="00342706" w:rsidRDefault="00342706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108"/>
        <w:gridCol w:w="3944"/>
      </w:tblGrid>
      <w:tr w:rsidR="00420066" w14:paraId="18EE77C6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1DC74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6A534E44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233BD52D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59E15" w14:textId="77777777" w:rsidR="00420066" w:rsidRDefault="00422E90" w:rsidP="00420066">
            <w:sdt>
              <w:sdtPr>
                <w:alias w:val="Operation ATTRIBUTE Name"/>
                <w:tag w:val="7098c367-c5a6-46a3-b7c6-8a8250c55b54"/>
                <w:id w:val="2012027995"/>
                <w:dataBinding w:xpath="/elements/element[@objid='7098c367-c5a6-46a3-b7c6-8a8250c55b54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notifyOfThreadComplete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0646a764-57ad-485e-9d36-757faeff4df6"/>
                <w:id w:val="609082279"/>
                <w:dataBinding w:xpath="/elements/element[@objid='0646a764-57ad-485e-9d36-757faeff4df6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0646a764-57ad-485e-9d36-757faeff4df6"/>
                <w:id w:val="-71886339"/>
                <w:dataBinding w:xpath="/elements/element[@objid='0646a764-57ad-485e-9d36-757faeff4df6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thread</w:t>
                </w:r>
              </w:sdtContent>
            </w:sdt>
            <w:r w:rsidR="00420066">
              <w:t xml:space="preserve"> </w:t>
            </w:r>
            <w:sdt>
              <w:sdtPr>
                <w:alias w:val="Interface ATTRIBUTE Name"/>
                <w:tag w:val="2133c472-d8a4-44f0-a3bb-970df64db1ed"/>
                <w:id w:val="1276910782"/>
                <w:dataBinding w:xpath="/elements/element[@objid='2133c472-d8a4-44f0-a3bb-970df64db1ed']/content[@alias='Interface ATTRIBUTE Name']" w:storeItemID="{D35B6978-45B9-4860-8E6E-EDB6F017D2CB}"/>
                <w:text w:multiLine="1"/>
              </w:sdtPr>
              <w:sdtEndPr/>
              <w:sdtContent>
                <w:r w:rsidR="00420066">
                  <w:t>Runnable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2E3E331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098c367-c5a6-46a3-b7c6-8a8250c55b54"/>
                <w:id w:val="-94551519"/>
                <w:dataBinding w:xpath="/elements/element[@objid='7098c367-c5a6-46a3-b7c6-8a8250c55b54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notify listener when thread finished</w:t>
                </w:r>
              </w:sdtContent>
            </w:sdt>
          </w:p>
        </w:tc>
      </w:tr>
    </w:tbl>
    <w:p w14:paraId="496DD991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36</w:t>
      </w:r>
      <w:r>
        <w:fldChar w:fldCharType="end"/>
      </w:r>
      <w:r>
        <w:t> Operations of Interface "ThreadCompleteListener"</w:t>
      </w:r>
    </w:p>
    <w:p w14:paraId="50A5AF42" w14:textId="77777777" w:rsidR="00520160" w:rsidRDefault="00520160" w:rsidP="006F3B2D"/>
    <w:p w14:paraId="7F41530F" w14:textId="77777777" w:rsidR="00520160" w:rsidRDefault="00520160" w:rsidP="006F3B2D"/>
    <w:p w14:paraId="24CB7DC4" w14:textId="77777777" w:rsidR="00520160" w:rsidRDefault="00520160" w:rsidP="006F3B2D"/>
    <w:p w14:paraId="2DA49D66" w14:textId="77777777" w:rsidR="00520160" w:rsidRDefault="00520160" w:rsidP="006F3B2D"/>
    <w:p w14:paraId="1F3719B0" w14:textId="77777777" w:rsidR="00520160" w:rsidRDefault="00520160" w:rsidP="006F3B2D"/>
    <w:p w14:paraId="1FE1414B" w14:textId="77777777" w:rsidR="00520160" w:rsidRDefault="00520160" w:rsidP="006F3B2D"/>
    <w:p w14:paraId="1F92913F" w14:textId="77777777" w:rsidR="00520160" w:rsidRDefault="00520160" w:rsidP="006F3B2D"/>
    <w:p w14:paraId="0126FC28" w14:textId="77777777" w:rsidR="00520160" w:rsidRDefault="00520160" w:rsidP="006F3B2D"/>
    <w:p w14:paraId="4FA42DBF" w14:textId="77777777" w:rsidR="00520160" w:rsidRDefault="00520160" w:rsidP="006F3B2D"/>
    <w:p w14:paraId="773C0D2E" w14:textId="77777777" w:rsidR="00520160" w:rsidRDefault="00520160" w:rsidP="006F3B2D"/>
    <w:p w14:paraId="55D28C87" w14:textId="77777777" w:rsidR="00520160" w:rsidRPr="00EA58DD" w:rsidRDefault="00520160" w:rsidP="006F3B2D"/>
    <w:p w14:paraId="16406EB0" w14:textId="77777777" w:rsidR="00420066" w:rsidRDefault="00420066" w:rsidP="00420066">
      <w:pPr>
        <w:pStyle w:val="2"/>
      </w:pPr>
      <w:bookmarkStart w:id="43" w:name="_39ad72c4-e6a0-4c94-879f-738d17b3aa02"/>
      <w:bookmarkStart w:id="44" w:name="_Toc410005068"/>
      <w:r>
        <w:lastRenderedPageBreak/>
        <w:t>Class "</w:t>
      </w:r>
      <w:sdt>
        <w:sdtPr>
          <w:alias w:val="Class ATTRIBUTE Name"/>
          <w:tag w:val="39ad72c4-e6a0-4c94-879f-738d17b3aa02"/>
          <w:id w:val="1280452551"/>
          <w:dataBinding w:xpath="/elements/element[@objid='39ad72c4-e6a0-4c94-879f-738d17b3aa02']/content[@alias='Class ATTRIBUTE Name']" w:storeItemID="{D35B6978-45B9-4860-8E6E-EDB6F017D2CB}"/>
          <w:text w:multiLine="1"/>
        </w:sdtPr>
        <w:sdtEndPr/>
        <w:sdtContent>
          <w:r>
            <w:t>NotifyingThread</w:t>
          </w:r>
        </w:sdtContent>
      </w:sdt>
      <w:r>
        <w:t>"</w:t>
      </w:r>
      <w:bookmarkEnd w:id="43"/>
      <w:bookmarkEnd w:id="44"/>
    </w:p>
    <w:p w14:paraId="40E315B4" w14:textId="14777E79" w:rsidR="00420066" w:rsidRDefault="00420066" w:rsidP="00420066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1477186139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sdt>
        <w:sdtPr>
          <w:rPr>
            <w:rStyle w:val="ae"/>
          </w:rPr>
          <w:alias w:val="Package ATTRIBUTE Name"/>
          <w:tag w:val="3c0eec90-a163-4364-8ec1-855c885b184b"/>
          <w:id w:val="2073311190"/>
          <w:dataBinding w:xpath="/elements/element[@objid='3c0eec90-a163-4364-8ec1-855c885b184b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>
            <w:rPr>
              <w:rStyle w:val="ae"/>
            </w:rPr>
            <w:t>RandomForestHOG</w:t>
          </w:r>
        </w:sdtContent>
      </w:sdt>
      <w:r>
        <w:rPr>
          <w:rStyle w:val="ae"/>
        </w:rPr>
        <w:t>.</w:t>
      </w:r>
      <w:hyperlink w:anchor="_7f56ec47-8192-48b7-ae3d-b8281cd23271">
        <w:r>
          <w:rPr>
            <w:rStyle w:val="af2"/>
          </w:rPr>
          <w:t>NotifyingThread</w:t>
        </w:r>
      </w:hyperlink>
    </w:p>
    <w:p w14:paraId="62C463F8" w14:textId="77777777" w:rsidR="00420066" w:rsidRDefault="00420066" w:rsidP="00420066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1356847213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233C092C" w14:textId="77777777" w:rsidR="00420066" w:rsidRDefault="00422E90" w:rsidP="00420066">
      <w:sdt>
        <w:sdtPr>
          <w:alias w:val="Class NOTE description 0"/>
          <w:tag w:val="39ad72c4-e6a0-4c94-879f-738d17b3aa02"/>
          <w:id w:val="646256762"/>
          <w:dataBinding w:xpath="/elements/element[@objid='39ad72c4-e6a0-4c94-879f-738d17b3aa02']/content[@alias='Class NOTE description 0']" w:storeItemID="{D35B6978-45B9-4860-8E6E-EDB6F017D2CB}"/>
          <w:text w:multiLine="1"/>
        </w:sdtPr>
        <w:sdtEndPr/>
        <w:sdtContent>
          <w:r w:rsidR="00420066">
            <w:t>Implement Runnable as abstract class to set up listener of threads</w:t>
          </w:r>
        </w:sdtContent>
      </w:sdt>
    </w:p>
    <w:p w14:paraId="066B6381" w14:textId="77777777" w:rsidR="00FB5023" w:rsidRDefault="00FB5023" w:rsidP="00420066">
      <w:pPr>
        <w:pStyle w:val="af4"/>
      </w:pPr>
    </w:p>
    <w:p w14:paraId="0182707F" w14:textId="77777777" w:rsidR="00420066" w:rsidRDefault="00420066" w:rsidP="00420066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12</w:t>
      </w:r>
      <w:r>
        <w:fldChar w:fldCharType="end"/>
      </w:r>
      <w:r>
        <w:t> NotifyingThread Class diagram</w:t>
      </w:r>
    </w:p>
    <w:p w14:paraId="042256F0" w14:textId="47CAC6BE" w:rsidR="00420066" w:rsidRDefault="00420066" w:rsidP="00420066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5D905D57" wp14:editId="49A13067">
            <wp:extent cx="3057525" cy="1724025"/>
            <wp:effectExtent l="0" t="0" r="9525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51606583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2093" w14:textId="77777777" w:rsidR="00FB5023" w:rsidRPr="00FB5023" w:rsidRDefault="00FB5023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4837"/>
        <w:gridCol w:w="4215"/>
      </w:tblGrid>
      <w:tr w:rsidR="00420066" w14:paraId="50C593D8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DDB67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7586D5D0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245CEB89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5B0B1" w14:textId="77777777" w:rsidR="00420066" w:rsidRDefault="00422E90" w:rsidP="00420066">
            <w:sdt>
              <w:sdtPr>
                <w:alias w:val="DataType ATTRIBUTE Name"/>
                <w:tag w:val="00000004-0000-0009-0000-000000000000"/>
                <w:id w:val="-2022544241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 xml:space="preserve"> </w:t>
            </w:r>
            <w:sdt>
              <w:sdtPr>
                <w:alias w:val="Operation ATTRIBUTE Name"/>
                <w:tag w:val="642baa02-737e-41f6-ab4d-ccda16f136a6"/>
                <w:id w:val="-226843139"/>
                <w:dataBinding w:xpath="/elements/element[@objid='642baa02-737e-41f6-ab4d-ccda16f136a6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getThreadId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29184D5F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642baa02-737e-41f6-ab4d-ccda16f136a6"/>
                <w:id w:val="1048638685"/>
                <w:dataBinding w:xpath="/elements/element[@objid='642baa02-737e-41f6-ab4d-ccda16f136a6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return threadId</w:t>
                </w:r>
              </w:sdtContent>
            </w:sdt>
          </w:p>
        </w:tc>
      </w:tr>
      <w:tr w:rsidR="00420066" w14:paraId="76AD176F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4BF30" w14:textId="77777777" w:rsidR="00420066" w:rsidRDefault="00422E90" w:rsidP="00420066">
            <w:sdt>
              <w:sdtPr>
                <w:alias w:val="Operation ATTRIBUTE Name"/>
                <w:tag w:val="7ecc5482-03c4-45fe-8934-47406b24711a"/>
                <w:id w:val="547042782"/>
                <w:dataBinding w:xpath="/elements/element[@objid='7ecc5482-03c4-45fe-8934-47406b24711a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setThreadId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557c8a21-8a06-4f63-8f00-98721cdf9d3a"/>
                <w:id w:val="-698927688"/>
                <w:dataBinding w:xpath="/elements/element[@objid='557c8a21-8a06-4f63-8f00-98721cdf9d3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557c8a21-8a06-4f63-8f00-98721cdf9d3a"/>
                <w:id w:val="878359652"/>
                <w:dataBinding w:xpath="/elements/element[@objid='557c8a21-8a06-4f63-8f00-98721cdf9d3a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id</w:t>
                </w:r>
              </w:sdtContent>
            </w:sdt>
            <w:r w:rsidR="00420066">
              <w:t xml:space="preserve"> </w:t>
            </w:r>
            <w:sdt>
              <w:sdtPr>
                <w:alias w:val="DataType ATTRIBUTE Name"/>
                <w:tag w:val="00000004-0000-0009-0000-000000000000"/>
                <w:id w:val="-113464024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65E754CD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ecc5482-03c4-45fe-8934-47406b24711a"/>
                <w:id w:val="2119167758"/>
                <w:dataBinding w:xpath="/elements/element[@objid='7ecc5482-03c4-45fe-8934-47406b24711a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set threadId</w:t>
                </w:r>
              </w:sdtContent>
            </w:sdt>
          </w:p>
        </w:tc>
      </w:tr>
      <w:tr w:rsidR="00420066" w14:paraId="3668BE13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8EACB" w14:textId="77777777" w:rsidR="00420066" w:rsidRDefault="00422E90" w:rsidP="00420066">
            <w:sdt>
              <w:sdtPr>
                <w:alias w:val="Operation ATTRIBUTE Name"/>
                <w:tag w:val="ce386617-3a10-4e5f-9e78-b35b96ba26ac"/>
                <w:id w:val="1734192446"/>
                <w:dataBinding w:xpath="/elements/element[@objid='ce386617-3a10-4e5f-9e78-b35b96ba26ac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addListener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80d4da91-fde2-4f48-a25a-c322115fa9f0"/>
                <w:id w:val="-1955015064"/>
                <w:dataBinding w:xpath="/elements/element[@objid='80d4da91-fde2-4f48-a25a-c322115fa9f0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80d4da91-fde2-4f48-a25a-c322115fa9f0"/>
                <w:id w:val="-1287425578"/>
                <w:dataBinding w:xpath="/elements/element[@objid='80d4da91-fde2-4f48-a25a-c322115fa9f0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listener</w:t>
                </w:r>
              </w:sdtContent>
            </w:sdt>
            <w:r w:rsidR="00420066">
              <w:t xml:space="preserve"> </w:t>
            </w:r>
            <w:sdt>
              <w:sdtPr>
                <w:alias w:val="Interface ATTRIBUTE Name"/>
                <w:tag w:val="4793b759-d68c-45cd-9adc-47d2c9a2a913"/>
                <w:id w:val="1809517467"/>
                <w:dataBinding w:xpath="/elements/element[@objid='4793b759-d68c-45cd-9adc-47d2c9a2a913']/content[@alias='Interface ATTRIBUTE Name']" w:storeItemID="{D35B6978-45B9-4860-8E6E-EDB6F017D2CB}"/>
                <w:text w:multiLine="1"/>
              </w:sdtPr>
              <w:sdtEndPr/>
              <w:sdtContent>
                <w:r w:rsidR="00420066">
                  <w:t>ThreadCompleteListener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7904561E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ce386617-3a10-4e5f-9e78-b35b96ba26ac"/>
                <w:id w:val="-1798358046"/>
                <w:dataBinding w:xpath="/elements/element[@objid='ce386617-3a10-4e5f-9e78-b35b96ba26ac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add new listener when starting new thread</w:t>
                </w:r>
              </w:sdtContent>
            </w:sdt>
          </w:p>
        </w:tc>
      </w:tr>
      <w:tr w:rsidR="00420066" w14:paraId="79434FE4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50BE6F" w14:textId="77777777" w:rsidR="00420066" w:rsidRDefault="00422E90" w:rsidP="00420066">
            <w:sdt>
              <w:sdtPr>
                <w:alias w:val="Operation ATTRIBUTE Name"/>
                <w:tag w:val="8b5f9911-4ee7-4cef-bd73-30c205201564"/>
                <w:id w:val="-1726296466"/>
                <w:dataBinding w:xpath="/elements/element[@objid='8b5f9911-4ee7-4cef-bd73-30c205201564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removeListener</w:t>
                </w:r>
              </w:sdtContent>
            </w:sdt>
            <w:r w:rsidR="00420066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337d0a12-766a-4534-b402-c4b364b3cb40"/>
                <w:id w:val="-1239014365"/>
                <w:dataBinding w:xpath="/elements/element[@objid='337d0a12-766a-4534-b402-c4b364b3cb40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420066">
                  <w:rPr>
                    <w:rStyle w:val="ae"/>
                  </w:rPr>
                  <w:t>In</w:t>
                </w:r>
              </w:sdtContent>
            </w:sdt>
            <w:r w:rsidR="00420066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337d0a12-766a-4534-b402-c4b364b3cb40"/>
                <w:id w:val="-1791809202"/>
                <w:dataBinding w:xpath="/elements/element[@objid='337d0a12-766a-4534-b402-c4b364b3cb40']/content[@alias='Parameter ATTRIBUTE Name']" w:storeItemID="{D35B6978-45B9-4860-8E6E-EDB6F017D2CB}"/>
                <w:text w:multiLine="1"/>
              </w:sdtPr>
              <w:sdtEndPr/>
              <w:sdtContent>
                <w:r w:rsidR="00420066">
                  <w:t>listener</w:t>
                </w:r>
              </w:sdtContent>
            </w:sdt>
            <w:r w:rsidR="00420066">
              <w:t xml:space="preserve"> </w:t>
            </w:r>
            <w:sdt>
              <w:sdtPr>
                <w:alias w:val="Interface ATTRIBUTE Name"/>
                <w:tag w:val="4793b759-d68c-45cd-9adc-47d2c9a2a913"/>
                <w:id w:val="-228376747"/>
                <w:dataBinding w:xpath="/elements/element[@objid='4793b759-d68c-45cd-9adc-47d2c9a2a913']/content[@alias='Interface ATTRIBUTE Name']" w:storeItemID="{D35B6978-45B9-4860-8E6E-EDB6F017D2CB}"/>
                <w:text w:multiLine="1"/>
              </w:sdtPr>
              <w:sdtEndPr/>
              <w:sdtContent>
                <w:r w:rsidR="00420066">
                  <w:t>ThreadCompleteListener</w:t>
                </w:r>
              </w:sdtContent>
            </w:sdt>
            <w:r w:rsidR="00420066">
              <w:t>)</w:t>
            </w:r>
          </w:p>
        </w:tc>
        <w:tc>
          <w:tcPr>
            <w:tcW w:w="0" w:type="auto"/>
          </w:tcPr>
          <w:p w14:paraId="13A698DF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8b5f9911-4ee7-4cef-bd73-30c205201564"/>
                <w:id w:val="-202947157"/>
                <w:dataBinding w:xpath="/elements/element[@objid='8b5f9911-4ee7-4cef-bd73-30c205201564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remove listener</w:t>
                </w:r>
              </w:sdtContent>
            </w:sdt>
          </w:p>
        </w:tc>
      </w:tr>
      <w:tr w:rsidR="00420066" w14:paraId="52E0C1F0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5CD677" w14:textId="77777777" w:rsidR="00420066" w:rsidRDefault="00422E90" w:rsidP="00420066">
            <w:sdt>
              <w:sdtPr>
                <w:alias w:val="Operation ATTRIBUTE Name"/>
                <w:tag w:val="701bdb9c-4f42-472b-bc06-6f9b0ac635f2"/>
                <w:id w:val="345457162"/>
                <w:dataBinding w:xpath="/elements/element[@objid='701bdb9c-4f42-472b-bc06-6f9b0ac635f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notifyListeners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529C57CA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01bdb9c-4f42-472b-bc06-6f9b0ac635f2"/>
                <w:id w:val="-859037438"/>
                <w:dataBinding w:xpath="/elements/element[@objid='701bdb9c-4f42-472b-bc06-6f9b0ac635f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notify all listeners when current thread finished</w:t>
                </w:r>
              </w:sdtContent>
            </w:sdt>
          </w:p>
        </w:tc>
      </w:tr>
      <w:tr w:rsidR="00420066" w14:paraId="02BCAB9A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7D0110" w14:textId="77777777" w:rsidR="00420066" w:rsidRDefault="00422E90" w:rsidP="00420066">
            <w:sdt>
              <w:sdtPr>
                <w:alias w:val="Operation ATTRIBUTE Name"/>
                <w:tag w:val="9ed37768-76bc-4cc9-8eb2-1d2ac27a8d28"/>
                <w:id w:val="-1773769233"/>
                <w:dataBinding w:xpath="/elements/element[@objid='9ed37768-76bc-4cc9-8eb2-1d2ac27a8d28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run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3D9E735E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9ed37768-76bc-4cc9-8eb2-1d2ac27a8d28"/>
                <w:id w:val="-1007521971"/>
                <w:dataBinding w:xpath="/elements/element[@objid='9ed37768-76bc-4cc9-8eb2-1d2ac27a8d28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implement run of Runnable</w:t>
                </w:r>
              </w:sdtContent>
            </w:sdt>
          </w:p>
        </w:tc>
      </w:tr>
      <w:tr w:rsidR="00420066" w14:paraId="0C09EEBA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0FED3E" w14:textId="77777777" w:rsidR="00420066" w:rsidRDefault="00422E90" w:rsidP="00420066">
            <w:sdt>
              <w:sdtPr>
                <w:alias w:val="Operation ATTRIBUTE Name"/>
                <w:tag w:val="5b077834-e439-4950-a3e6-82c7bd6e0102"/>
                <w:id w:val="938030516"/>
                <w:dataBinding w:xpath="/elements/element[@objid='5b077834-e439-4950-a3e6-82c7bd6e0102']/content[@alias='Operation ATTRIBUTE Name']" w:storeItemID="{D35B6978-45B9-4860-8E6E-EDB6F017D2CB}"/>
                <w:text w:multiLine="1"/>
              </w:sdtPr>
              <w:sdtEndPr/>
              <w:sdtContent>
                <w:r w:rsidR="00420066">
                  <w:t>doRun</w:t>
                </w:r>
              </w:sdtContent>
            </w:sdt>
            <w:r w:rsidR="00420066">
              <w:t xml:space="preserve"> ()</w:t>
            </w:r>
          </w:p>
        </w:tc>
        <w:tc>
          <w:tcPr>
            <w:tcW w:w="0" w:type="auto"/>
          </w:tcPr>
          <w:p w14:paraId="4D0D2324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5b077834-e439-4950-a3e6-82c7bd6e0102"/>
                <w:id w:val="-1814254135"/>
                <w:dataBinding w:xpath="/elements/element[@objid='5b077834-e439-4950-a3e6-82c7bd6e0102']/content[@alias='Operation NOTE description 0']" w:storeItemID="{D35B6978-45B9-4860-8E6E-EDB6F017D2CB}"/>
                <w:text w:multiLine="1"/>
              </w:sdtPr>
              <w:sdtEndPr/>
              <w:sdtContent>
                <w:r w:rsidR="00420066">
                  <w:t>actual run method to implement</w:t>
                </w:r>
              </w:sdtContent>
            </w:sdt>
          </w:p>
        </w:tc>
      </w:tr>
    </w:tbl>
    <w:p w14:paraId="74181675" w14:textId="77777777" w:rsidR="00420066" w:rsidRDefault="00420066" w:rsidP="00420066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37</w:t>
      </w:r>
      <w:r>
        <w:fldChar w:fldCharType="end"/>
      </w:r>
      <w:r>
        <w:t> Operations of Class "NotifyingThread"</w:t>
      </w:r>
    </w:p>
    <w:p w14:paraId="721FAC53" w14:textId="77777777" w:rsidR="00FB5023" w:rsidRDefault="00FB5023" w:rsidP="006F3B2D"/>
    <w:p w14:paraId="4422CEFC" w14:textId="77777777" w:rsidR="00FB5023" w:rsidRPr="00EA58DD" w:rsidRDefault="00FB5023" w:rsidP="006F3B2D"/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443"/>
        <w:gridCol w:w="3609"/>
      </w:tblGrid>
      <w:tr w:rsidR="00420066" w14:paraId="34F9BD00" w14:textId="77777777" w:rsidTr="0042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26BE1" w14:textId="77777777" w:rsidR="00420066" w:rsidRDefault="00420066" w:rsidP="00420066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52918DCC" w14:textId="77777777" w:rsidR="00420066" w:rsidRDefault="00420066" w:rsidP="0042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0066" w14:paraId="62E4DD95" w14:textId="77777777" w:rsidTr="0042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4866F" w14:textId="77777777" w:rsidR="00420066" w:rsidRDefault="00422E90" w:rsidP="00420066">
            <w:sdt>
              <w:sdtPr>
                <w:alias w:val="Attribute ATTRIBUTE Name"/>
                <w:tag w:val="34aef92c-c7b8-4873-8051-442f44c6e957"/>
                <w:id w:val="1706913547"/>
                <w:dataBinding w:xpath="/elements/element[@objid='34aef92c-c7b8-4873-8051-442f44c6e957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listeners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34aef92c-c7b8-4873-8051-442f44c6e957"/>
                <w:id w:val="1502702517"/>
                <w:dataBinding w:xpath="/elements/element[@objid='34aef92c-c7b8-4873-8051-442f44c6e957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34aef92c-c7b8-4873-8051-442f44c6e957"/>
                <w:id w:val="1529137753"/>
                <w:dataBinding w:xpath="/elements/element[@objid='34aef92c-c7b8-4873-8051-442f44c6e957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Interface ATTRIBUTE Name"/>
                <w:tag w:val="4793b759-d68c-45cd-9adc-47d2c9a2a913"/>
                <w:id w:val="540863834"/>
                <w:dataBinding w:xpath="/elements/element[@objid='4793b759-d68c-45cd-9adc-47d2c9a2a913']/content[@alias='Interface ATTRIBUTE Name']" w:storeItemID="{D35B6978-45B9-4860-8E6E-EDB6F017D2CB}"/>
                <w:text w:multiLine="1"/>
              </w:sdtPr>
              <w:sdtEndPr/>
              <w:sdtContent>
                <w:r w:rsidR="00420066">
                  <w:t>ThreadCompleteListener</w:t>
                </w:r>
              </w:sdtContent>
            </w:sdt>
          </w:p>
        </w:tc>
        <w:tc>
          <w:tcPr>
            <w:tcW w:w="0" w:type="auto"/>
          </w:tcPr>
          <w:p w14:paraId="53363D92" w14:textId="77777777" w:rsidR="00420066" w:rsidRDefault="00422E90" w:rsidP="0042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34aef92c-c7b8-4873-8051-442f44c6e957"/>
                <w:id w:val="325243700"/>
                <w:dataBinding w:xpath="/elements/element[@objid='34aef92c-c7b8-4873-8051-442f44c6e957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listeners of finished thread</w:t>
                </w:r>
              </w:sdtContent>
            </w:sdt>
          </w:p>
        </w:tc>
      </w:tr>
      <w:tr w:rsidR="00420066" w14:paraId="601625F6" w14:textId="77777777" w:rsidTr="00420066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58B47" w14:textId="77777777" w:rsidR="00420066" w:rsidRDefault="00422E90" w:rsidP="00420066">
            <w:sdt>
              <w:sdtPr>
                <w:alias w:val="Attribute ATTRIBUTE Name"/>
                <w:tag w:val="a0447782-702c-480a-8fe6-86f01448975e"/>
                <w:id w:val="-611891421"/>
                <w:dataBinding w:xpath="/elements/element[@objid='a0447782-702c-480a-8fe6-86f01448975e']/content[@alias='Attribute ATTRIBUTE Name']" w:storeItemID="{D35B6978-45B9-4860-8E6E-EDB6F017D2CB}"/>
                <w:text w:multiLine="1"/>
              </w:sdtPr>
              <w:sdtEndPr/>
              <w:sdtContent>
                <w:r w:rsidR="00420066">
                  <w:t>threadId</w:t>
                </w:r>
              </w:sdtContent>
            </w:sdt>
            <w:r w:rsidR="00420066">
              <w:t xml:space="preserve"> : [</w:t>
            </w:r>
            <w:sdt>
              <w:sdtPr>
                <w:alias w:val="Attribute ATTRIBUTE MultiplicityMin"/>
                <w:tag w:val="a0447782-702c-480a-8fe6-86f01448975e"/>
                <w:id w:val="1859311882"/>
                <w:dataBinding w:xpath="/elements/element[@objid='a0447782-702c-480a-8fe6-86f01448975e']/content[@alias='Attribute ATTRIBUTE MultiplicityMin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>..</w:t>
            </w:r>
            <w:sdt>
              <w:sdtPr>
                <w:alias w:val="Attribute ATTRIBUTE MultiplicityMax"/>
                <w:tag w:val="a0447782-702c-480a-8fe6-86f01448975e"/>
                <w:id w:val="-1030868685"/>
                <w:dataBinding w:xpath="/elements/element[@objid='a0447782-702c-480a-8fe6-86f01448975e']/content[@alias='Attribute ATTRIBUTE MultiplicityMax']" w:storeItemID="{D35B6978-45B9-4860-8E6E-EDB6F017D2CB}"/>
                <w:text w:multiLine="1"/>
              </w:sdtPr>
              <w:sdtEndPr/>
              <w:sdtContent>
                <w:r w:rsidR="00420066">
                  <w:t>1</w:t>
                </w:r>
              </w:sdtContent>
            </w:sdt>
            <w:r w:rsidR="00420066">
              <w:t xml:space="preserve">] </w:t>
            </w:r>
            <w:sdt>
              <w:sdtPr>
                <w:alias w:val="DataType ATTRIBUTE Name"/>
                <w:tag w:val="00000004-0000-0009-0000-000000000000"/>
                <w:id w:val="-73246493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420066">
                  <w:t>integer</w:t>
                </w:r>
              </w:sdtContent>
            </w:sdt>
          </w:p>
        </w:tc>
        <w:tc>
          <w:tcPr>
            <w:tcW w:w="0" w:type="auto"/>
          </w:tcPr>
          <w:p w14:paraId="328CD6B8" w14:textId="77777777" w:rsidR="00420066" w:rsidRDefault="00422E90" w:rsidP="0042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a0447782-702c-480a-8fe6-86f01448975e"/>
                <w:id w:val="-318803833"/>
                <w:dataBinding w:xpath="/elements/element[@objid='a0447782-702c-480a-8fe6-86f01448975e']/content[@alias='Attribute NOTE description 0']" w:storeItemID="{D35B6978-45B9-4860-8E6E-EDB6F017D2CB}"/>
                <w:text w:multiLine="1"/>
              </w:sdtPr>
              <w:sdtEndPr/>
              <w:sdtContent>
                <w:r w:rsidR="00420066">
                  <w:t>id of current thread</w:t>
                </w:r>
              </w:sdtContent>
            </w:sdt>
          </w:p>
        </w:tc>
      </w:tr>
    </w:tbl>
    <w:p w14:paraId="17959B15" w14:textId="5A6C35FF" w:rsidR="00513447" w:rsidRDefault="00420066" w:rsidP="006F3B2D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38</w:t>
      </w:r>
      <w:r>
        <w:fldChar w:fldCharType="end"/>
      </w:r>
      <w:r>
        <w:t> Attributes of Class "NotifyingThread"</w:t>
      </w:r>
    </w:p>
    <w:p w14:paraId="616B2EC6" w14:textId="77777777" w:rsidR="00513447" w:rsidRDefault="00513447" w:rsidP="006F3B2D">
      <w:pPr>
        <w:pStyle w:val="af4"/>
      </w:pPr>
    </w:p>
    <w:p w14:paraId="67EE39F8" w14:textId="77777777" w:rsidR="00513447" w:rsidRDefault="00513447" w:rsidP="006F3B2D">
      <w:pPr>
        <w:pStyle w:val="af4"/>
      </w:pPr>
    </w:p>
    <w:p w14:paraId="3932C958" w14:textId="77777777" w:rsidR="00513447" w:rsidRDefault="00513447" w:rsidP="006F3B2D">
      <w:pPr>
        <w:pStyle w:val="af4"/>
      </w:pPr>
    </w:p>
    <w:p w14:paraId="641DB0A1" w14:textId="77777777" w:rsidR="00513447" w:rsidRDefault="00513447" w:rsidP="00513447">
      <w:pPr>
        <w:pStyle w:val="1"/>
        <w:pageBreakBefore/>
      </w:pPr>
      <w:bookmarkStart w:id="45" w:name="_fdaca482-dd91-46f7-963e-a27c18d93d35"/>
      <w:bookmarkStart w:id="46" w:name="_Toc410005069"/>
      <w:r>
        <w:lastRenderedPageBreak/>
        <w:t>Package "</w:t>
      </w:r>
      <w:sdt>
        <w:sdtPr>
          <w:alias w:val="Package ATTRIBUTE Name"/>
          <w:tag w:val="fdaca482-dd91-46f7-963e-a27c18d93d35"/>
          <w:id w:val="-1656672676"/>
          <w:dataBinding w:xpath="/elements/element[@objid='fdaca482-dd91-46f7-963e-a27c18d93d35']/content[@alias='Package ATTRIBUTE Name']" w:storeItemID="{D35B6978-45B9-4860-8E6E-EDB6F017D2CB}"/>
          <w:text w:multiLine="1"/>
        </w:sdtPr>
        <w:sdtEndPr/>
        <w:sdtContent>
          <w:r>
            <w:t>Utils</w:t>
          </w:r>
        </w:sdtContent>
      </w:sdt>
      <w:r>
        <w:t>"</w:t>
      </w:r>
      <w:bookmarkEnd w:id="45"/>
      <w:bookmarkEnd w:id="46"/>
    </w:p>
    <w:p w14:paraId="27D12636" w14:textId="0CB972A9" w:rsidR="00513447" w:rsidRDefault="00513447" w:rsidP="006F3B2D">
      <w:pPr>
        <w:pStyle w:val="Texte"/>
      </w:pPr>
      <w:r>
        <w:t xml:space="preserve">Stereotypes: </w:t>
      </w:r>
      <w:sdt>
        <w:sdtPr>
          <w:alias w:val="Stereotype ATTRIBUTE Name"/>
          <w:tag w:val="01ec23a8-0000-0126-0000-000000000000"/>
          <w:id w:val="-1025478778"/>
          <w:dataBinding w:xpath="/elements/element[@objid='01ec23a8-0000-0126-0000-000000000000']/content[@alias='Stereotype ATTRIBUTE Name']" w:storeItemID="{D35B6978-45B9-4860-8E6E-EDB6F017D2CB}"/>
          <w:text w:multiLine="1"/>
        </w:sdtPr>
        <w:sdtEndPr/>
        <w:sdtContent>
          <w:r>
            <w:t>Java Package</w:t>
          </w:r>
        </w:sdtContent>
      </w:sdt>
    </w:p>
    <w:p w14:paraId="41707418" w14:textId="77777777" w:rsidR="00513447" w:rsidRDefault="00513447" w:rsidP="006F3B2D">
      <w:pPr>
        <w:pStyle w:val="Texte"/>
      </w:pPr>
    </w:p>
    <w:p w14:paraId="51B82275" w14:textId="77777777" w:rsidR="00513447" w:rsidRDefault="00513447" w:rsidP="006F3B2D">
      <w:pPr>
        <w:pStyle w:val="Texte"/>
      </w:pPr>
    </w:p>
    <w:p w14:paraId="291AE7C7" w14:textId="77777777" w:rsidR="00513447" w:rsidRDefault="00513447" w:rsidP="006F3B2D">
      <w:pPr>
        <w:pStyle w:val="Texte"/>
      </w:pPr>
    </w:p>
    <w:p w14:paraId="083A7CD6" w14:textId="77777777" w:rsidR="00513447" w:rsidRDefault="00513447" w:rsidP="006F3B2D">
      <w:pPr>
        <w:pStyle w:val="Texte"/>
      </w:pP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2927"/>
        <w:gridCol w:w="6125"/>
      </w:tblGrid>
      <w:tr w:rsidR="00513447" w14:paraId="0BE3660B" w14:textId="77777777" w:rsidTr="00F8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3AB61" w14:textId="77777777" w:rsidR="00513447" w:rsidRDefault="00513447" w:rsidP="00F86E44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10C25FD7" w14:textId="77777777" w:rsidR="00513447" w:rsidRDefault="00513447" w:rsidP="00F86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513447" w14:paraId="68D61565" w14:textId="77777777" w:rsidTr="00F8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E6A8C" w14:textId="77777777" w:rsidR="00513447" w:rsidRDefault="00513447" w:rsidP="00F86E44">
            <w:hyperlink w:anchor="_21c88acb-2d6a-49ad-9a0f-7882ec793d92">
              <w:r>
                <w:rPr>
                  <w:rStyle w:val="af2"/>
                </w:rPr>
                <w:t>ExtDataParser</w:t>
              </w:r>
            </w:hyperlink>
          </w:p>
        </w:tc>
        <w:tc>
          <w:tcPr>
            <w:tcW w:w="0" w:type="auto"/>
          </w:tcPr>
          <w:p w14:paraId="62DA3953" w14:textId="77777777" w:rsidR="00513447" w:rsidRDefault="00422E90" w:rsidP="00F8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21c88acb-2d6a-49ad-9a0f-7882ec793d92"/>
                <w:id w:val="-874308894"/>
                <w:dataBinding w:xpath="/elements/element[@objid='21c88acb-2d6a-49ad-9a0f-7882ec793d92']/content[@alias='Class NOTE summary 0']" w:storeItemID="{D35B6978-45B9-4860-8E6E-EDB6F017D2CB}"/>
                <w:text w:multiLine="1"/>
              </w:sdtPr>
              <w:sdtEndPr/>
              <w:sdtContent>
                <w:r w:rsidR="00513447">
                  <w:t>Parser for external testing data</w:t>
                </w:r>
              </w:sdtContent>
            </w:sdt>
          </w:p>
        </w:tc>
      </w:tr>
      <w:tr w:rsidR="00513447" w14:paraId="7F0D532F" w14:textId="77777777" w:rsidTr="00F86E44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FA146" w14:textId="77777777" w:rsidR="00513447" w:rsidRDefault="00513447" w:rsidP="00F86E44">
            <w:hyperlink w:anchor="_617915e1-75d1-45fd-88bc-f4bd08c36b60">
              <w:r>
                <w:rPr>
                  <w:rStyle w:val="af2"/>
                </w:rPr>
                <w:t>Helper</w:t>
              </w:r>
            </w:hyperlink>
          </w:p>
        </w:tc>
        <w:tc>
          <w:tcPr>
            <w:tcW w:w="0" w:type="auto"/>
          </w:tcPr>
          <w:p w14:paraId="24DAF59D" w14:textId="77777777" w:rsidR="00513447" w:rsidRDefault="00422E90" w:rsidP="00F8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lass NOTE summary 0"/>
                <w:tag w:val="617915e1-75d1-45fd-88bc-f4bd08c36b60"/>
                <w:id w:val="-1525942708"/>
                <w:dataBinding w:xpath="/elements/element[@objid='617915e1-75d1-45fd-88bc-f4bd08c36b60']/content[@alias='Class NOTE summary 0']" w:storeItemID="{D35B6978-45B9-4860-8E6E-EDB6F017D2CB}"/>
                <w:text w:multiLine="1"/>
              </w:sdtPr>
              <w:sdtEndPr/>
              <w:sdtContent>
                <w:r w:rsidR="00513447">
                  <w:t>General helper methods</w:t>
                </w:r>
              </w:sdtContent>
            </w:sdt>
          </w:p>
        </w:tc>
      </w:tr>
      <w:tr w:rsidR="00513447" w14:paraId="6B1F7CF9" w14:textId="77777777" w:rsidTr="00F8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3D3965" w14:textId="77777777" w:rsidR="00513447" w:rsidRDefault="00513447" w:rsidP="00F86E44">
            <w:hyperlink w:anchor="_45afbcb8-7873-4f64-8b12-03950ccc7132">
              <w:r>
                <w:rPr>
                  <w:rStyle w:val="af2"/>
                </w:rPr>
                <w:t>DataVector</w:t>
              </w:r>
            </w:hyperlink>
          </w:p>
        </w:tc>
        <w:tc>
          <w:tcPr>
            <w:tcW w:w="0" w:type="auto"/>
          </w:tcPr>
          <w:p w14:paraId="70CFB353" w14:textId="77777777" w:rsidR="00513447" w:rsidRDefault="00422E90" w:rsidP="00F8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Class NOTE summary 0"/>
                <w:tag w:val="45afbcb8-7873-4f64-8b12-03950ccc7132"/>
                <w:id w:val="593985657"/>
                <w:dataBinding w:xpath="/elements/element[@objid='45afbcb8-7873-4f64-8b12-03950ccc7132']/content[@alias='Class NOTE summary 0']" w:storeItemID="{D35B6978-45B9-4860-8E6E-EDB6F017D2CB}"/>
                <w:text w:multiLine="1"/>
              </w:sdtPr>
              <w:sdtEndPr/>
              <w:sdtContent>
                <w:r w:rsidR="00513447">
                  <w:t>Customed format for data vector</w:t>
                </w:r>
              </w:sdtContent>
            </w:sdt>
          </w:p>
        </w:tc>
      </w:tr>
    </w:tbl>
    <w:p w14:paraId="320A462F" w14:textId="77777777" w:rsidR="00513447" w:rsidRDefault="00513447" w:rsidP="00513447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39</w:t>
      </w:r>
      <w:r>
        <w:fldChar w:fldCharType="end"/>
      </w:r>
      <w:r>
        <w:t> Owned Classes of Package "Utils"</w:t>
      </w:r>
    </w:p>
    <w:p w14:paraId="2DC8F9BD" w14:textId="77777777" w:rsidR="00513447" w:rsidRDefault="00513447" w:rsidP="006F3B2D"/>
    <w:p w14:paraId="12218508" w14:textId="77777777" w:rsidR="00513447" w:rsidRDefault="00513447" w:rsidP="006F3B2D"/>
    <w:p w14:paraId="2AF92E51" w14:textId="77777777" w:rsidR="00513447" w:rsidRDefault="00513447" w:rsidP="006F3B2D"/>
    <w:p w14:paraId="3472ABEC" w14:textId="77777777" w:rsidR="00513447" w:rsidRDefault="00513447" w:rsidP="006F3B2D"/>
    <w:p w14:paraId="2E3A560D" w14:textId="77777777" w:rsidR="00513447" w:rsidRDefault="00513447" w:rsidP="006F3B2D"/>
    <w:p w14:paraId="0F03F7FC" w14:textId="77777777" w:rsidR="00513447" w:rsidRDefault="00513447" w:rsidP="006F3B2D"/>
    <w:p w14:paraId="264D280F" w14:textId="77777777" w:rsidR="00513447" w:rsidRDefault="00513447" w:rsidP="006F3B2D"/>
    <w:p w14:paraId="7906930C" w14:textId="77777777" w:rsidR="00513447" w:rsidRDefault="00513447" w:rsidP="006F3B2D"/>
    <w:p w14:paraId="0C443E21" w14:textId="77777777" w:rsidR="00513447" w:rsidRDefault="00513447" w:rsidP="006F3B2D"/>
    <w:p w14:paraId="31103AC0" w14:textId="77777777" w:rsidR="00513447" w:rsidRDefault="00513447" w:rsidP="006F3B2D"/>
    <w:p w14:paraId="56AAAB85" w14:textId="77777777" w:rsidR="00513447" w:rsidRDefault="00513447" w:rsidP="006F3B2D"/>
    <w:p w14:paraId="6C82EA00" w14:textId="77777777" w:rsidR="00513447" w:rsidRDefault="00513447" w:rsidP="006F3B2D"/>
    <w:p w14:paraId="7557F649" w14:textId="77777777" w:rsidR="00513447" w:rsidRDefault="00513447" w:rsidP="006F3B2D"/>
    <w:p w14:paraId="6094F139" w14:textId="77777777" w:rsidR="00513447" w:rsidRDefault="00513447" w:rsidP="006F3B2D"/>
    <w:p w14:paraId="4CF6FE22" w14:textId="77777777" w:rsidR="00513447" w:rsidRDefault="00513447" w:rsidP="006F3B2D"/>
    <w:p w14:paraId="3A8043CE" w14:textId="77777777" w:rsidR="00513447" w:rsidRDefault="00513447" w:rsidP="006F3B2D"/>
    <w:p w14:paraId="65B60D6D" w14:textId="77777777" w:rsidR="00513447" w:rsidRDefault="00513447" w:rsidP="006F3B2D"/>
    <w:p w14:paraId="142DF567" w14:textId="77777777" w:rsidR="00513447" w:rsidRPr="00EA58DD" w:rsidRDefault="00513447" w:rsidP="006F3B2D"/>
    <w:p w14:paraId="4F3337F0" w14:textId="77777777" w:rsidR="00513447" w:rsidRDefault="00513447" w:rsidP="00513447">
      <w:pPr>
        <w:pStyle w:val="2"/>
      </w:pPr>
      <w:bookmarkStart w:id="47" w:name="_21c88acb-2d6a-49ad-9a0f-7882ec793d92"/>
      <w:bookmarkStart w:id="48" w:name="_Toc410005070"/>
      <w:r>
        <w:lastRenderedPageBreak/>
        <w:t>Class "</w:t>
      </w:r>
      <w:sdt>
        <w:sdtPr>
          <w:alias w:val="Class ATTRIBUTE Name"/>
          <w:tag w:val="21c88acb-2d6a-49ad-9a0f-7882ec793d92"/>
          <w:id w:val="199373610"/>
          <w:dataBinding w:xpath="/elements/element[@objid='21c88acb-2d6a-49ad-9a0f-7882ec793d92']/content[@alias='Class ATTRIBUTE Name']" w:storeItemID="{D35B6978-45B9-4860-8E6E-EDB6F017D2CB}"/>
          <w:text w:multiLine="1"/>
        </w:sdtPr>
        <w:sdtEndPr/>
        <w:sdtContent>
          <w:r>
            <w:t>ExtDataParser</w:t>
          </w:r>
        </w:sdtContent>
      </w:sdt>
      <w:r>
        <w:t>"</w:t>
      </w:r>
      <w:bookmarkEnd w:id="47"/>
      <w:bookmarkEnd w:id="48"/>
    </w:p>
    <w:p w14:paraId="7AF5DB3C" w14:textId="17E885B4" w:rsidR="00513447" w:rsidRDefault="00513447" w:rsidP="00513447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306283746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hyperlink w:anchor="_fdaca482-dd91-46f7-963e-a27c18d93d35">
        <w:r>
          <w:rPr>
            <w:rStyle w:val="af2"/>
          </w:rPr>
          <w:t>Utils</w:t>
        </w:r>
      </w:hyperlink>
    </w:p>
    <w:p w14:paraId="44E87FF6" w14:textId="77777777" w:rsidR="00513447" w:rsidRDefault="00513447" w:rsidP="00513447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592673817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1751DBA8" w14:textId="32F701BE" w:rsidR="00513447" w:rsidRDefault="00422E90" w:rsidP="006F3B2D">
      <w:sdt>
        <w:sdtPr>
          <w:alias w:val="Class NOTE description 0"/>
          <w:tag w:val="21c88acb-2d6a-49ad-9a0f-7882ec793d92"/>
          <w:id w:val="343291978"/>
          <w:dataBinding w:xpath="/elements/element[@objid='21c88acb-2d6a-49ad-9a0f-7882ec793d92']/content[@alias='Class NOTE description 0']" w:storeItemID="{D35B6978-45B9-4860-8E6E-EDB6F017D2CB}"/>
          <w:text w:multiLine="1"/>
        </w:sdtPr>
        <w:sdtEndPr/>
        <w:sdtContent>
          <w:r w:rsidR="00513447">
            <w:t>Various parser for testing data in assets/external folder</w:t>
          </w:r>
        </w:sdtContent>
      </w:sdt>
    </w:p>
    <w:p w14:paraId="490AA5D2" w14:textId="77777777" w:rsidR="00513447" w:rsidRDefault="00513447" w:rsidP="006F3B2D"/>
    <w:p w14:paraId="085A8D82" w14:textId="77777777" w:rsidR="00513447" w:rsidRDefault="00513447" w:rsidP="006F3B2D"/>
    <w:p w14:paraId="14F363E2" w14:textId="77777777" w:rsidR="00513447" w:rsidRDefault="00513447" w:rsidP="006F3B2D"/>
    <w:p w14:paraId="67C5C4C7" w14:textId="77777777" w:rsidR="00513447" w:rsidRDefault="00513447" w:rsidP="006F3B2D"/>
    <w:p w14:paraId="3A647547" w14:textId="77777777" w:rsidR="00513447" w:rsidRDefault="00513447" w:rsidP="00513447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13</w:t>
      </w:r>
      <w:r>
        <w:fldChar w:fldCharType="end"/>
      </w:r>
      <w:r>
        <w:t> ExtDataParser Class diagram</w:t>
      </w:r>
    </w:p>
    <w:p w14:paraId="3AF3F5F1" w14:textId="3DB2BAEA" w:rsidR="00513447" w:rsidRDefault="00513447" w:rsidP="00513447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6C62FE2C" wp14:editId="7E2A740B">
            <wp:extent cx="2105025" cy="962025"/>
            <wp:effectExtent l="0" t="0" r="9525" b="9525"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782554563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6155"/>
        <w:gridCol w:w="2897"/>
      </w:tblGrid>
      <w:tr w:rsidR="00513447" w14:paraId="14D16D3F" w14:textId="77777777" w:rsidTr="00F8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EED87" w14:textId="77777777" w:rsidR="00513447" w:rsidRDefault="00513447" w:rsidP="00F86E44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6F5B18C0" w14:textId="77777777" w:rsidR="00513447" w:rsidRDefault="00513447" w:rsidP="00F86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13447" w14:paraId="494D7426" w14:textId="77777777" w:rsidTr="00F8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58C827" w14:textId="77777777" w:rsidR="00513447" w:rsidRDefault="00422E90" w:rsidP="00F86E44">
            <w:sdt>
              <w:sdtPr>
                <w:alias w:val="Class ATTRIBUTE Name"/>
                <w:tag w:val="4ccce523-4653-4dc2-a5bc-b4bfbbe95a34"/>
                <w:id w:val="2056740950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513447">
                  <w:t>DataVector</w:t>
                </w:r>
              </w:sdtContent>
            </w:sdt>
            <w:r w:rsidR="00513447">
              <w:t xml:space="preserve"> </w:t>
            </w:r>
            <w:sdt>
              <w:sdtPr>
                <w:alias w:val="Operation ATTRIBUTE Name"/>
                <w:tag w:val="105e1655-6cfd-4d2e-8e26-8c785130a094"/>
                <w:id w:val="485905329"/>
                <w:dataBinding w:xpath="/elements/element[@objid='105e1655-6cfd-4d2e-8e26-8c785130a094']/content[@alias='Operation ATTRIBUTE Name']" w:storeItemID="{D35B6978-45B9-4860-8E6E-EDB6F017D2CB}"/>
                <w:text w:multiLine="1"/>
              </w:sdtPr>
              <w:sdtEndPr/>
              <w:sdtContent>
                <w:r w:rsidR="00513447">
                  <w:t>parsePendigits</w:t>
                </w:r>
              </w:sdtContent>
            </w:sdt>
            <w:r w:rsidR="00513447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02e568a7-5806-48d5-a0b4-49c8bd28c4e5"/>
                <w:id w:val="125519808"/>
                <w:dataBinding w:xpath="/elements/element[@objid='02e568a7-5806-48d5-a0b4-49c8bd28c4e5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02e568a7-5806-48d5-a0b4-49c8bd28c4e5"/>
                <w:id w:val="-569583995"/>
                <w:dataBinding w:xpath="/elements/element[@objid='02e568a7-5806-48d5-a0b4-49c8bd28c4e5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filePath</w:t>
                </w:r>
              </w:sdtContent>
            </w:sdt>
            <w:r w:rsidR="00513447">
              <w:t xml:space="preserve"> </w:t>
            </w:r>
            <w:sdt>
              <w:sdtPr>
                <w:alias w:val="DataType ATTRIBUTE Name"/>
                <w:tag w:val="00000004-0000-000d-0000-000000000000"/>
                <w:id w:val="432489652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string</w:t>
                </w:r>
              </w:sdtContent>
            </w:sdt>
            <w:r w:rsidR="00513447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f9ee749d-fa05-4210-b80e-d2d7075d1e93"/>
                <w:id w:val="263129810"/>
                <w:dataBinding w:xpath="/elements/element[@objid='f9ee749d-fa05-4210-b80e-d2d7075d1e9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f9ee749d-fa05-4210-b80e-d2d7075d1e93"/>
                <w:id w:val="1982342340"/>
                <w:dataBinding w:xpath="/elements/element[@objid='f9ee749d-fa05-4210-b80e-d2d7075d1e93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type</w:t>
                </w:r>
              </w:sdtContent>
            </w:sdt>
            <w:r w:rsidR="00513447">
              <w:t xml:space="preserve"> </w:t>
            </w:r>
            <w:sdt>
              <w:sdtPr>
                <w:alias w:val="DataType ATTRIBUTE Name"/>
                <w:tag w:val="00000004-0000-0009-0000-000000000000"/>
                <w:id w:val="-98014568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integer</w:t>
                </w:r>
              </w:sdtContent>
            </w:sdt>
            <w:r w:rsidR="00513447">
              <w:t>)</w:t>
            </w:r>
          </w:p>
        </w:tc>
        <w:tc>
          <w:tcPr>
            <w:tcW w:w="0" w:type="auto"/>
          </w:tcPr>
          <w:p w14:paraId="060357D7" w14:textId="77777777" w:rsidR="00513447" w:rsidRDefault="00422E90" w:rsidP="00F8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105e1655-6cfd-4d2e-8e26-8c785130a094"/>
                <w:id w:val="-443605858"/>
                <w:dataBinding w:xpath="/elements/element[@objid='105e1655-6cfd-4d2e-8e26-8c785130a094']/content[@alias='Operation NOTE description 0']" w:storeItemID="{D35B6978-45B9-4860-8E6E-EDB6F017D2CB}"/>
                <w:text w:multiLine="1"/>
              </w:sdtPr>
              <w:sdtEndPr/>
              <w:sdtContent>
                <w:r w:rsidR="00513447">
                  <w:t>parse pendigits dataset</w:t>
                </w:r>
              </w:sdtContent>
            </w:sdt>
          </w:p>
        </w:tc>
      </w:tr>
      <w:tr w:rsidR="00513447" w14:paraId="134F32A2" w14:textId="77777777" w:rsidTr="00F86E44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6DB39E" w14:textId="77777777" w:rsidR="00513447" w:rsidRDefault="00422E90" w:rsidP="00F86E44">
            <w:sdt>
              <w:sdtPr>
                <w:alias w:val="DataType ATTRIBUTE Name"/>
                <w:tag w:val="00000004-0000-000d-0000-000000000000"/>
                <w:id w:val="664365271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string</w:t>
                </w:r>
              </w:sdtContent>
            </w:sdt>
            <w:r w:rsidR="00513447">
              <w:t xml:space="preserve"> </w:t>
            </w:r>
            <w:sdt>
              <w:sdtPr>
                <w:alias w:val="Operation ATTRIBUTE Name"/>
                <w:tag w:val="4d334f53-e656-4bc2-98d2-aab28ee43fb2"/>
                <w:id w:val="1478190950"/>
                <w:dataBinding w:xpath="/elements/element[@objid='4d334f53-e656-4bc2-98d2-aab28ee43fb2']/content[@alias='Operation ATTRIBUTE Name']" w:storeItemID="{D35B6978-45B9-4860-8E6E-EDB6F017D2CB}"/>
                <w:text w:multiLine="1"/>
              </w:sdtPr>
              <w:sdtEndPr/>
              <w:sdtContent>
                <w:r w:rsidR="00513447">
                  <w:t>readFile</w:t>
                </w:r>
              </w:sdtContent>
            </w:sdt>
            <w:r w:rsidR="00513447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478a4377-54aa-406e-be29-02f57dcc8c27"/>
                <w:id w:val="271826860"/>
                <w:dataBinding w:xpath="/elements/element[@objid='478a4377-54aa-406e-be29-02f57dcc8c27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478a4377-54aa-406e-be29-02f57dcc8c27"/>
                <w:id w:val="-1847864711"/>
                <w:dataBinding w:xpath="/elements/element[@objid='478a4377-54aa-406e-be29-02f57dcc8c27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filePath</w:t>
                </w:r>
              </w:sdtContent>
            </w:sdt>
            <w:r w:rsidR="00513447">
              <w:t xml:space="preserve"> </w:t>
            </w:r>
            <w:sdt>
              <w:sdtPr>
                <w:alias w:val="DataType ATTRIBUTE Name"/>
                <w:tag w:val="00000004-0000-000d-0000-000000000000"/>
                <w:id w:val="-899906880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string</w:t>
                </w:r>
              </w:sdtContent>
            </w:sdt>
            <w:r w:rsidR="00513447">
              <w:t>)</w:t>
            </w:r>
          </w:p>
        </w:tc>
        <w:tc>
          <w:tcPr>
            <w:tcW w:w="0" w:type="auto"/>
          </w:tcPr>
          <w:p w14:paraId="7A9077C1" w14:textId="77777777" w:rsidR="00513447" w:rsidRDefault="00422E90" w:rsidP="00F8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4d334f53-e656-4bc2-98d2-aab28ee43fb2"/>
                <w:id w:val="1635289456"/>
                <w:dataBinding w:xpath="/elements/element[@objid='4d334f53-e656-4bc2-98d2-aab28ee43fb2']/content[@alias='Operation NOTE description 0']" w:storeItemID="{D35B6978-45B9-4860-8E6E-EDB6F017D2CB}"/>
                <w:text w:multiLine="1"/>
              </w:sdtPr>
              <w:sdtEndPr/>
              <w:sdtContent>
                <w:r w:rsidR="00513447">
                  <w:t>read dataset file given filePath</w:t>
                </w:r>
              </w:sdtContent>
            </w:sdt>
          </w:p>
        </w:tc>
      </w:tr>
    </w:tbl>
    <w:p w14:paraId="60562CB8" w14:textId="77777777" w:rsidR="00513447" w:rsidRDefault="00513447" w:rsidP="00513447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40</w:t>
      </w:r>
      <w:r>
        <w:fldChar w:fldCharType="end"/>
      </w:r>
      <w:r>
        <w:t> Operations of Class "ExtDataParser"</w:t>
      </w:r>
    </w:p>
    <w:p w14:paraId="205F95E8" w14:textId="77777777" w:rsidR="00513447" w:rsidRDefault="00513447" w:rsidP="006F3B2D"/>
    <w:p w14:paraId="0E06AA4B" w14:textId="77777777" w:rsidR="00513447" w:rsidRDefault="00513447" w:rsidP="006F3B2D"/>
    <w:p w14:paraId="30BFBDE3" w14:textId="77777777" w:rsidR="00513447" w:rsidRDefault="00513447" w:rsidP="006F3B2D"/>
    <w:p w14:paraId="5C573755" w14:textId="77777777" w:rsidR="00513447" w:rsidRDefault="00513447" w:rsidP="006F3B2D"/>
    <w:p w14:paraId="7B0F6C89" w14:textId="77777777" w:rsidR="00513447" w:rsidRDefault="00513447" w:rsidP="006F3B2D"/>
    <w:p w14:paraId="19C3C40D" w14:textId="77777777" w:rsidR="00513447" w:rsidRDefault="00513447" w:rsidP="006F3B2D"/>
    <w:p w14:paraId="46E4819C" w14:textId="77777777" w:rsidR="00513447" w:rsidRDefault="00513447" w:rsidP="006F3B2D"/>
    <w:p w14:paraId="474D16D6" w14:textId="77777777" w:rsidR="00513447" w:rsidRDefault="00513447" w:rsidP="006F3B2D"/>
    <w:p w14:paraId="7371EF6C" w14:textId="77777777" w:rsidR="00513447" w:rsidRDefault="00513447" w:rsidP="006F3B2D"/>
    <w:p w14:paraId="74FB00B6" w14:textId="77777777" w:rsidR="00513447" w:rsidRPr="00EA58DD" w:rsidRDefault="00513447" w:rsidP="006F3B2D"/>
    <w:p w14:paraId="64FE6DB3" w14:textId="77777777" w:rsidR="00513447" w:rsidRDefault="00513447" w:rsidP="00513447">
      <w:pPr>
        <w:pStyle w:val="2"/>
      </w:pPr>
      <w:bookmarkStart w:id="49" w:name="_617915e1-75d1-45fd-88bc-f4bd08c36b60"/>
      <w:bookmarkStart w:id="50" w:name="_Toc410005071"/>
      <w:r>
        <w:lastRenderedPageBreak/>
        <w:t>Class "</w:t>
      </w:r>
      <w:sdt>
        <w:sdtPr>
          <w:alias w:val="Class ATTRIBUTE Name"/>
          <w:tag w:val="617915e1-75d1-45fd-88bc-f4bd08c36b60"/>
          <w:id w:val="-650524290"/>
          <w:dataBinding w:xpath="/elements/element[@objid='617915e1-75d1-45fd-88bc-f4bd08c36b60']/content[@alias='Class ATTRIBUTE Name']" w:storeItemID="{D35B6978-45B9-4860-8E6E-EDB6F017D2CB}"/>
          <w:text w:multiLine="1"/>
        </w:sdtPr>
        <w:sdtEndPr/>
        <w:sdtContent>
          <w:r>
            <w:t>Helper</w:t>
          </w:r>
        </w:sdtContent>
      </w:sdt>
      <w:r>
        <w:t>"</w:t>
      </w:r>
      <w:bookmarkEnd w:id="49"/>
      <w:bookmarkEnd w:id="50"/>
    </w:p>
    <w:p w14:paraId="0FC36A96" w14:textId="42000A85" w:rsidR="00513447" w:rsidRDefault="00513447" w:rsidP="00513447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1040555048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hyperlink w:anchor="_fdaca482-dd91-46f7-963e-a27c18d93d35">
        <w:r>
          <w:rPr>
            <w:rStyle w:val="af2"/>
          </w:rPr>
          <w:t>Utils</w:t>
        </w:r>
      </w:hyperlink>
    </w:p>
    <w:p w14:paraId="56DCA7F3" w14:textId="77777777" w:rsidR="00513447" w:rsidRDefault="00513447" w:rsidP="00513447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-72586824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28B71213" w14:textId="53D315C2" w:rsidR="00513447" w:rsidRDefault="00422E90" w:rsidP="006F3B2D">
      <w:sdt>
        <w:sdtPr>
          <w:alias w:val="Class NOTE description 0"/>
          <w:tag w:val="617915e1-75d1-45fd-88bc-f4bd08c36b60"/>
          <w:id w:val="77328114"/>
          <w:dataBinding w:xpath="/elements/element[@objid='617915e1-75d1-45fd-88bc-f4bd08c36b60']/content[@alias='Class NOTE description 0']" w:storeItemID="{D35B6978-45B9-4860-8E6E-EDB6F017D2CB}"/>
          <w:text w:multiLine="1"/>
        </w:sdtPr>
        <w:sdtEndPr/>
        <w:sdtContent>
          <w:r w:rsidR="00513447">
            <w:t>contain utility methods for all classes</w:t>
          </w:r>
        </w:sdtContent>
      </w:sdt>
    </w:p>
    <w:p w14:paraId="63F6A18B" w14:textId="77777777" w:rsidR="00513447" w:rsidRDefault="00513447" w:rsidP="006F3B2D"/>
    <w:p w14:paraId="757C39A6" w14:textId="77777777" w:rsidR="00513447" w:rsidRDefault="00513447" w:rsidP="006F3B2D"/>
    <w:p w14:paraId="39BC7FA1" w14:textId="77777777" w:rsidR="00513447" w:rsidRDefault="00513447" w:rsidP="006F3B2D"/>
    <w:p w14:paraId="0F7913BD" w14:textId="77777777" w:rsidR="00513447" w:rsidRDefault="00513447" w:rsidP="006F3B2D"/>
    <w:p w14:paraId="123D3327" w14:textId="77777777" w:rsidR="00513447" w:rsidRDefault="00513447" w:rsidP="00513447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14</w:t>
      </w:r>
      <w:r>
        <w:fldChar w:fldCharType="end"/>
      </w:r>
      <w:r>
        <w:t> Helper Class diagram</w:t>
      </w:r>
    </w:p>
    <w:p w14:paraId="50E02740" w14:textId="06CF2DDE" w:rsidR="00513447" w:rsidRDefault="00513447" w:rsidP="00513447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2CBDC995" wp14:editId="39FF00D1">
            <wp:extent cx="2105025" cy="1152525"/>
            <wp:effectExtent l="0" t="0" r="9525" b="9525"/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782556363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424"/>
        <w:gridCol w:w="3628"/>
      </w:tblGrid>
      <w:tr w:rsidR="00513447" w14:paraId="1E17A896" w14:textId="77777777" w:rsidTr="00F8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E920C" w14:textId="77777777" w:rsidR="00513447" w:rsidRDefault="00513447" w:rsidP="00F86E44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5B45C15B" w14:textId="77777777" w:rsidR="00513447" w:rsidRDefault="00513447" w:rsidP="00F86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13447" w14:paraId="03DE54D7" w14:textId="77777777" w:rsidTr="00F8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AB44E2" w14:textId="77777777" w:rsidR="00513447" w:rsidRDefault="00422E90" w:rsidP="00F86E44">
            <w:sdt>
              <w:sdtPr>
                <w:alias w:val="Interface ATTRIBUTE Name"/>
                <w:tag w:val="3d05e6d8-dd03-4df6-8bae-b84d8aba6848"/>
                <w:id w:val="1976255877"/>
                <w:dataBinding w:xpath="/elements/element[@objid='3d05e6d8-dd03-4df6-8bae-b84d8aba6848']/content[@alias='Interface ATTRIBUTE Name']" w:storeItemID="{D35B6978-45B9-4860-8E6E-EDB6F017D2CB}"/>
                <w:text w:multiLine="1"/>
              </w:sdtPr>
              <w:sdtEndPr/>
              <w:sdtContent>
                <w:r w:rsidR="00513447">
                  <w:t>Path</w:t>
                </w:r>
              </w:sdtContent>
            </w:sdt>
            <w:r w:rsidR="00513447">
              <w:t xml:space="preserve"> </w:t>
            </w:r>
            <w:sdt>
              <w:sdtPr>
                <w:alias w:val="Operation ATTRIBUTE Name"/>
                <w:tag w:val="25b24d17-6a50-407d-be6a-d0442823ff89"/>
                <w:id w:val="1349529205"/>
                <w:dataBinding w:xpath="/elements/element[@objid='25b24d17-6a50-407d-be6a-d0442823ff89']/content[@alias='Operation ATTRIBUTE Name']" w:storeItemID="{D35B6978-45B9-4860-8E6E-EDB6F017D2CB}"/>
                <w:text w:multiLine="1"/>
              </w:sdtPr>
              <w:sdtEndPr/>
              <w:sdtContent>
                <w:r w:rsidR="00513447">
                  <w:t>getAssetsFolder</w:t>
                </w:r>
              </w:sdtContent>
            </w:sdt>
            <w:r w:rsidR="00513447">
              <w:t xml:space="preserve"> ()</w:t>
            </w:r>
          </w:p>
        </w:tc>
        <w:tc>
          <w:tcPr>
            <w:tcW w:w="0" w:type="auto"/>
          </w:tcPr>
          <w:p w14:paraId="217E4308" w14:textId="77777777" w:rsidR="00513447" w:rsidRDefault="00422E90" w:rsidP="00F8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25b24d17-6a50-407d-be6a-d0442823ff89"/>
                <w:id w:val="-1636330059"/>
                <w:dataBinding w:xpath="/elements/element[@objid='25b24d17-6a50-407d-be6a-d0442823ff89']/content[@alias='Operation NOTE description 0']" w:storeItemID="{D35B6978-45B9-4860-8E6E-EDB6F017D2CB}"/>
                <w:text w:multiLine="1"/>
              </w:sdtPr>
              <w:sdtEndPr/>
              <w:sdtContent>
                <w:r w:rsidR="00513447">
                  <w:t>return Path object of asset folder</w:t>
                </w:r>
              </w:sdtContent>
            </w:sdt>
          </w:p>
        </w:tc>
      </w:tr>
      <w:tr w:rsidR="00513447" w14:paraId="418D0DFB" w14:textId="77777777" w:rsidTr="00F86E44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961CC" w14:textId="77777777" w:rsidR="00513447" w:rsidRDefault="00422E90" w:rsidP="00F86E44">
            <w:sdt>
              <w:sdtPr>
                <w:alias w:val="DataType ATTRIBUTE Name"/>
                <w:tag w:val="00000004-0000-000d-0000-000000000000"/>
                <w:id w:val="-1449307885"/>
                <w:dataBinding w:xpath="/elements/element[@objid='00000004-0000-000d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string</w:t>
                </w:r>
              </w:sdtContent>
            </w:sdt>
            <w:r w:rsidR="00513447">
              <w:t xml:space="preserve"> </w:t>
            </w:r>
            <w:sdt>
              <w:sdtPr>
                <w:alias w:val="Operation ATTRIBUTE Name"/>
                <w:tag w:val="d0a4521b-21d4-4c10-81af-17dc6e5868dc"/>
                <w:id w:val="-1872913346"/>
                <w:dataBinding w:xpath="/elements/element[@objid='d0a4521b-21d4-4c10-81af-17dc6e5868dc']/content[@alias='Operation ATTRIBUTE Name']" w:storeItemID="{D35B6978-45B9-4860-8E6E-EDB6F017D2CB}"/>
                <w:text w:multiLine="1"/>
              </w:sdtPr>
              <w:sdtEndPr/>
              <w:sdtContent>
                <w:r w:rsidR="00513447">
                  <w:t>getAssetsFolderStr</w:t>
                </w:r>
              </w:sdtContent>
            </w:sdt>
            <w:r w:rsidR="00513447">
              <w:t xml:space="preserve"> ()</w:t>
            </w:r>
          </w:p>
        </w:tc>
        <w:tc>
          <w:tcPr>
            <w:tcW w:w="0" w:type="auto"/>
          </w:tcPr>
          <w:p w14:paraId="7CD99098" w14:textId="77777777" w:rsidR="00513447" w:rsidRDefault="00422E90" w:rsidP="00F8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d0a4521b-21d4-4c10-81af-17dc6e5868dc"/>
                <w:id w:val="1464617009"/>
                <w:dataBinding w:xpath="/elements/element[@objid='d0a4521b-21d4-4c10-81af-17dc6e5868dc']/content[@alias='Operation NOTE description 0']" w:storeItemID="{D35B6978-45B9-4860-8E6E-EDB6F017D2CB}"/>
                <w:text w:multiLine="1"/>
              </w:sdtPr>
              <w:sdtEndPr/>
              <w:sdtContent>
                <w:r w:rsidR="00513447">
                  <w:t>return string of path of asset folder</w:t>
                </w:r>
              </w:sdtContent>
            </w:sdt>
          </w:p>
        </w:tc>
      </w:tr>
      <w:tr w:rsidR="00513447" w14:paraId="04F6010E" w14:textId="77777777" w:rsidTr="00F8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E2C46" w14:textId="77777777" w:rsidR="00513447" w:rsidRDefault="00422E90" w:rsidP="00F86E44">
            <w:sdt>
              <w:sdtPr>
                <w:alias w:val="Class ATTRIBUTE Name"/>
                <w:tag w:val="4ccce523-4653-4dc2-a5bc-b4bfbbe95a34"/>
                <w:id w:val="-872158890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513447">
                  <w:t>DataVector</w:t>
                </w:r>
              </w:sdtContent>
            </w:sdt>
            <w:r w:rsidR="00513447">
              <w:t xml:space="preserve"> </w:t>
            </w:r>
            <w:sdt>
              <w:sdtPr>
                <w:alias w:val="Operation ATTRIBUTE Name"/>
                <w:tag w:val="a797fd34-3ec1-4e48-a6fb-4c3a6b44f564"/>
                <w:id w:val="-479916030"/>
                <w:dataBinding w:xpath="/elements/element[@objid='a797fd34-3ec1-4e48-a6fb-4c3a6b44f564']/content[@alias='Operation ATTRIBUTE Name']" w:storeItemID="{D35B6978-45B9-4860-8E6E-EDB6F017D2CB}"/>
                <w:text w:multiLine="1"/>
              </w:sdtPr>
              <w:sdtEndPr/>
              <w:sdtContent>
                <w:r w:rsidR="00513447">
                  <w:t>setupTestingData</w:t>
                </w:r>
              </w:sdtContent>
            </w:sdt>
            <w:r w:rsidR="00513447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89c69ec4-4cdb-4399-8d26-c32aee4efc0a"/>
                <w:id w:val="1564449528"/>
                <w:dataBinding w:xpath="/elements/element[@objid='89c69ec4-4cdb-4399-8d26-c32aee4efc0a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89c69ec4-4cdb-4399-8d26-c32aee4efc0a"/>
                <w:id w:val="2062747177"/>
                <w:dataBinding w:xpath="/elements/element[@objid='89c69ec4-4cdb-4399-8d26-c32aee4efc0a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dataSize</w:t>
                </w:r>
              </w:sdtContent>
            </w:sdt>
            <w:r w:rsidR="00513447">
              <w:t xml:space="preserve"> </w:t>
            </w:r>
            <w:sdt>
              <w:sdtPr>
                <w:alias w:val="DataType ATTRIBUTE Name"/>
                <w:tag w:val="00000004-0000-0009-0000-000000000000"/>
                <w:id w:val="-1657612979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integer</w:t>
                </w:r>
              </w:sdtContent>
            </w:sdt>
            <w:r w:rsidR="00513447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cba66bd1-1c1d-4fab-ad8a-3385fa157bb3"/>
                <w:id w:val="1212998141"/>
                <w:dataBinding w:xpath="/elements/element[@objid='cba66bd1-1c1d-4fab-ad8a-3385fa157bb3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cba66bd1-1c1d-4fab-ad8a-3385fa157bb3"/>
                <w:id w:val="574320557"/>
                <w:dataBinding w:xpath="/elements/element[@objid='cba66bd1-1c1d-4fab-ad8a-3385fa157bb3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attrSize</w:t>
                </w:r>
              </w:sdtContent>
            </w:sdt>
            <w:r w:rsidR="00513447">
              <w:t xml:space="preserve"> </w:t>
            </w:r>
            <w:sdt>
              <w:sdtPr>
                <w:alias w:val="DataType ATTRIBUTE Name"/>
                <w:tag w:val="00000004-0000-0009-0000-000000000000"/>
                <w:id w:val="-2011353690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integer</w:t>
                </w:r>
              </w:sdtContent>
            </w:sdt>
            <w:r w:rsidR="00513447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a7de3af7-e53f-4fd7-97dc-908bd6d53ad2"/>
                <w:id w:val="-1703547430"/>
                <w:dataBinding w:xpath="/elements/element[@objid='a7de3af7-e53f-4fd7-97dc-908bd6d53ad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a7de3af7-e53f-4fd7-97dc-908bd6d53ad2"/>
                <w:id w:val="564462360"/>
                <w:dataBinding w:xpath="/elements/element[@objid='a7de3af7-e53f-4fd7-97dc-908bd6d53ad2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classSize</w:t>
                </w:r>
              </w:sdtContent>
            </w:sdt>
            <w:r w:rsidR="00513447">
              <w:t xml:space="preserve"> </w:t>
            </w:r>
            <w:sdt>
              <w:sdtPr>
                <w:alias w:val="DataType ATTRIBUTE Name"/>
                <w:tag w:val="00000004-0000-0009-0000-000000000000"/>
                <w:id w:val="-9556921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integer</w:t>
                </w:r>
              </w:sdtContent>
            </w:sdt>
            <w:r w:rsidR="00513447">
              <w:t>)</w:t>
            </w:r>
          </w:p>
        </w:tc>
        <w:tc>
          <w:tcPr>
            <w:tcW w:w="0" w:type="auto"/>
          </w:tcPr>
          <w:p w14:paraId="46D56E51" w14:textId="77777777" w:rsidR="00513447" w:rsidRDefault="00422E90" w:rsidP="00F8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a797fd34-3ec1-4e48-a6fb-4c3a6b44f564"/>
                <w:id w:val="177853848"/>
                <w:dataBinding w:xpath="/elements/element[@objid='a797fd34-3ec1-4e48-a6fb-4c3a6b44f564']/content[@alias='Operation NOTE description 0']" w:storeItemID="{D35B6978-45B9-4860-8E6E-EDB6F017D2CB}"/>
                <w:text w:multiLine="1"/>
              </w:sdtPr>
              <w:sdtEndPr/>
              <w:sdtContent>
                <w:r w:rsidR="00513447">
                  <w:t>generate testing data with format compatible with DecisionTree</w:t>
                </w:r>
              </w:sdtContent>
            </w:sdt>
          </w:p>
        </w:tc>
      </w:tr>
      <w:tr w:rsidR="00513447" w14:paraId="24EDC150" w14:textId="77777777" w:rsidTr="00F86E44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33194" w14:textId="77777777" w:rsidR="00513447" w:rsidRDefault="00422E90" w:rsidP="00F86E44">
            <w:sdt>
              <w:sdtPr>
                <w:alias w:val="Operation ATTRIBUTE Name"/>
                <w:tag w:val="f1de9437-f992-41d6-a93a-08b6b7a7ec7f"/>
                <w:id w:val="2129117583"/>
                <w:dataBinding w:xpath="/elements/element[@objid='f1de9437-f992-41d6-a93a-08b6b7a7ec7f']/content[@alias='Operation ATTRIBUTE Name']" w:storeItemID="{D35B6978-45B9-4860-8E6E-EDB6F017D2CB}"/>
                <w:text w:multiLine="1"/>
              </w:sdtPr>
              <w:sdtEndPr/>
              <w:sdtContent>
                <w:r w:rsidR="00513447">
                  <w:t>printData</w:t>
                </w:r>
              </w:sdtContent>
            </w:sdt>
            <w:r w:rsidR="00513447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87fd65df-c8e3-45d8-8890-f1295e637cbc"/>
                <w:id w:val="-142043743"/>
                <w:dataBinding w:xpath="/elements/element[@objid='87fd65df-c8e3-45d8-8890-f1295e637cbc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87fd65df-c8e3-45d8-8890-f1295e637cbc"/>
                <w:id w:val="-1323811617"/>
                <w:dataBinding w:xpath="/elements/element[@objid='87fd65df-c8e3-45d8-8890-f1295e637cbc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data</w:t>
                </w:r>
              </w:sdtContent>
            </w:sdt>
            <w:r w:rsidR="00513447">
              <w:t xml:space="preserve"> </w:t>
            </w:r>
            <w:sdt>
              <w:sdtPr>
                <w:alias w:val="Class ATTRIBUTE Name"/>
                <w:tag w:val="4ccce523-4653-4dc2-a5bc-b4bfbbe95a34"/>
                <w:id w:val="2063366625"/>
                <w:dataBinding w:xpath="/elements/element[@objid='4ccce523-4653-4dc2-a5bc-b4bfbbe95a34']/content[@alias='Class ATTRIBUTE Name']" w:storeItemID="{D35B6978-45B9-4860-8E6E-EDB6F017D2CB}"/>
                <w:text w:multiLine="1"/>
              </w:sdtPr>
              <w:sdtEndPr/>
              <w:sdtContent>
                <w:r w:rsidR="00513447">
                  <w:t>DataVector</w:t>
                </w:r>
              </w:sdtContent>
            </w:sdt>
            <w:r w:rsidR="00513447">
              <w:t>)</w:t>
            </w:r>
          </w:p>
        </w:tc>
        <w:tc>
          <w:tcPr>
            <w:tcW w:w="0" w:type="auto"/>
          </w:tcPr>
          <w:p w14:paraId="65E1DD25" w14:textId="77777777" w:rsidR="00513447" w:rsidRDefault="00422E90" w:rsidP="00F8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Operation NOTE description 0"/>
                <w:tag w:val="f1de9437-f992-41d6-a93a-08b6b7a7ec7f"/>
                <w:id w:val="-79751147"/>
                <w:dataBinding w:xpath="/elements/element[@objid='f1de9437-f992-41d6-a93a-08b6b7a7ec7f']/content[@alias='Operation NOTE description 0']" w:storeItemID="{D35B6978-45B9-4860-8E6E-EDB6F017D2CB}"/>
                <w:text w:multiLine="1"/>
              </w:sdtPr>
              <w:sdtEndPr/>
              <w:sdtContent>
                <w:r w:rsidR="00513447">
                  <w:t>print list of DataVector</w:t>
                </w:r>
              </w:sdtContent>
            </w:sdt>
          </w:p>
        </w:tc>
      </w:tr>
      <w:tr w:rsidR="00513447" w14:paraId="0A097683" w14:textId="77777777" w:rsidTr="00F8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1DF0FB" w14:textId="77777777" w:rsidR="00513447" w:rsidRDefault="00422E90" w:rsidP="00F86E44">
            <w:sdt>
              <w:sdtPr>
                <w:alias w:val="DataType ATTRIBUTE Name"/>
                <w:tag w:val="00000004-0000-0009-0000-000000000000"/>
                <w:id w:val="481272992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integer</w:t>
                </w:r>
              </w:sdtContent>
            </w:sdt>
            <w:r w:rsidR="00513447">
              <w:t xml:space="preserve"> </w:t>
            </w:r>
            <w:sdt>
              <w:sdtPr>
                <w:alias w:val="Operation ATTRIBUTE Name"/>
                <w:tag w:val="7fc35a5f-d988-4d29-bf13-0bdc1f0a86e6"/>
                <w:id w:val="-461115520"/>
                <w:dataBinding w:xpath="/elements/element[@objid='7fc35a5f-d988-4d29-bf13-0bdc1f0a86e6']/content[@alias='Operation ATTRIBUTE Name']" w:storeItemID="{D35B6978-45B9-4860-8E6E-EDB6F017D2CB}"/>
                <w:text w:multiLine="1"/>
              </w:sdtPr>
              <w:sdtEndPr/>
              <w:sdtContent>
                <w:r w:rsidR="00513447">
                  <w:t>getModeInt</w:t>
                </w:r>
              </w:sdtContent>
            </w:sdt>
            <w:r w:rsidR="00513447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6145f796-f003-4bce-9a79-669debf0ef22"/>
                <w:id w:val="1784619084"/>
                <w:dataBinding w:xpath="/elements/element[@objid='6145f796-f003-4bce-9a79-669debf0ef22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6145f796-f003-4bce-9a79-669debf0ef22"/>
                <w:id w:val="1289930134"/>
                <w:dataBinding w:xpath="/elements/element[@objid='6145f796-f003-4bce-9a79-669debf0ef22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list</w:t>
                </w:r>
              </w:sdtContent>
            </w:sdt>
            <w:r w:rsidR="00513447">
              <w:t xml:space="preserve"> </w:t>
            </w:r>
            <w:sdt>
              <w:sdtPr>
                <w:alias w:val="DataType ATTRIBUTE Name"/>
                <w:tag w:val="00000004-0000-0009-0000-000000000000"/>
                <w:id w:val="1955517664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integer</w:t>
                </w:r>
              </w:sdtContent>
            </w:sdt>
            <w:r w:rsidR="00513447">
              <w:t>)</w:t>
            </w:r>
          </w:p>
        </w:tc>
        <w:tc>
          <w:tcPr>
            <w:tcW w:w="0" w:type="auto"/>
          </w:tcPr>
          <w:p w14:paraId="27B29BA3" w14:textId="77777777" w:rsidR="00513447" w:rsidRDefault="00422E90" w:rsidP="00F8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7fc35a5f-d988-4d29-bf13-0bdc1f0a86e6"/>
                <w:id w:val="-20252150"/>
                <w:dataBinding w:xpath="/elements/element[@objid='7fc35a5f-d988-4d29-bf13-0bdc1f0a86e6']/content[@alias='Operation NOTE description 0']" w:storeItemID="{D35B6978-45B9-4860-8E6E-EDB6F017D2CB}"/>
                <w:text w:multiLine="1"/>
              </w:sdtPr>
              <w:sdtEndPr/>
              <w:sdtContent>
                <w:r w:rsidR="00513447">
                  <w:t>return the mode of an integer list</w:t>
                </w:r>
              </w:sdtContent>
            </w:sdt>
          </w:p>
        </w:tc>
      </w:tr>
    </w:tbl>
    <w:p w14:paraId="28143F35" w14:textId="77777777" w:rsidR="00513447" w:rsidRDefault="00513447" w:rsidP="00513447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41</w:t>
      </w:r>
      <w:r>
        <w:fldChar w:fldCharType="end"/>
      </w:r>
      <w:r>
        <w:t> Operations of Class "Helper"</w:t>
      </w:r>
    </w:p>
    <w:p w14:paraId="7DA1E7AA" w14:textId="77777777" w:rsidR="00513447" w:rsidRDefault="00513447" w:rsidP="006F3B2D"/>
    <w:p w14:paraId="4741535A" w14:textId="77777777" w:rsidR="00513447" w:rsidRDefault="00513447" w:rsidP="006F3B2D"/>
    <w:p w14:paraId="3027816F" w14:textId="77777777" w:rsidR="00513447" w:rsidRDefault="00513447" w:rsidP="006F3B2D"/>
    <w:p w14:paraId="769D3BB7" w14:textId="77777777" w:rsidR="00513447" w:rsidRDefault="00513447" w:rsidP="006F3B2D"/>
    <w:p w14:paraId="0908C4C2" w14:textId="77777777" w:rsidR="00513447" w:rsidRDefault="00513447" w:rsidP="006F3B2D"/>
    <w:p w14:paraId="307101E5" w14:textId="77777777" w:rsidR="00513447" w:rsidRDefault="00513447" w:rsidP="006F3B2D"/>
    <w:p w14:paraId="7A62899A" w14:textId="77777777" w:rsidR="00513447" w:rsidRDefault="00513447" w:rsidP="006F3B2D"/>
    <w:p w14:paraId="3145C9DD" w14:textId="77777777" w:rsidR="00513447" w:rsidRPr="00EA58DD" w:rsidRDefault="00513447" w:rsidP="006F3B2D"/>
    <w:p w14:paraId="2BC98FE6" w14:textId="77777777" w:rsidR="00513447" w:rsidRDefault="00513447" w:rsidP="00513447">
      <w:pPr>
        <w:pStyle w:val="2"/>
      </w:pPr>
      <w:bookmarkStart w:id="51" w:name="_45afbcb8-7873-4f64-8b12-03950ccc7132"/>
      <w:bookmarkStart w:id="52" w:name="_Toc410005072"/>
      <w:r>
        <w:lastRenderedPageBreak/>
        <w:t>Class "</w:t>
      </w:r>
      <w:sdt>
        <w:sdtPr>
          <w:alias w:val="Class ATTRIBUTE Name"/>
          <w:tag w:val="45afbcb8-7873-4f64-8b12-03950ccc7132"/>
          <w:id w:val="-1208949361"/>
          <w:dataBinding w:xpath="/elements/element[@objid='45afbcb8-7873-4f64-8b12-03950ccc7132']/content[@alias='Class ATTRIBUTE Name']" w:storeItemID="{D35B6978-45B9-4860-8E6E-EDB6F017D2CB}"/>
          <w:text w:multiLine="1"/>
        </w:sdtPr>
        <w:sdtEndPr/>
        <w:sdtContent>
          <w:r>
            <w:t>DataVector</w:t>
          </w:r>
        </w:sdtContent>
      </w:sdt>
      <w:r>
        <w:t>"</w:t>
      </w:r>
      <w:bookmarkEnd w:id="51"/>
      <w:bookmarkEnd w:id="52"/>
    </w:p>
    <w:p w14:paraId="6EA23482" w14:textId="2FC76603" w:rsidR="00513447" w:rsidRDefault="00513447" w:rsidP="00513447">
      <w:pPr>
        <w:pStyle w:val="ab"/>
        <w:rPr>
          <w:rStyle w:val="ae"/>
        </w:rPr>
      </w:pPr>
      <w:r>
        <w:rPr>
          <w:rStyle w:val="ae"/>
        </w:rPr>
        <w:t xml:space="preserve">from Package </w:t>
      </w:r>
      <w:sdt>
        <w:sdtPr>
          <w:rPr>
            <w:rStyle w:val="ae"/>
          </w:rPr>
          <w:alias w:val="Package ATTRIBUTE Name"/>
          <w:tag w:val="3dcb2c09-2a32-475f-982a-7933da523875"/>
          <w:id w:val="43652331"/>
          <w:showingPlcHdr/>
          <w:dataBinding w:xpath="/elements/element[@objid='3dcb2c09-2a32-475f-982a-7933da523875']/content[@alias='Package ATTRIBUTE Name']" w:storeItemID="{D35B6978-45B9-4860-8E6E-EDB6F017D2CB}"/>
          <w:text w:multiLine="1"/>
        </w:sdtPr>
        <w:sdtEndPr>
          <w:rPr>
            <w:rStyle w:val="ae"/>
          </w:rPr>
        </w:sdtEndPr>
        <w:sdtContent>
          <w:r w:rsidR="006D0C9F">
            <w:rPr>
              <w:rStyle w:val="ae"/>
            </w:rPr>
            <w:t xml:space="preserve">     </w:t>
          </w:r>
        </w:sdtContent>
      </w:sdt>
      <w:r>
        <w:rPr>
          <w:rStyle w:val="ae"/>
        </w:rPr>
        <w:t>.</w:t>
      </w:r>
      <w:hyperlink w:anchor="_fdaca482-dd91-46f7-963e-a27c18d93d35">
        <w:r>
          <w:rPr>
            <w:rStyle w:val="af2"/>
          </w:rPr>
          <w:t>Utils</w:t>
        </w:r>
      </w:hyperlink>
    </w:p>
    <w:p w14:paraId="5FC543C7" w14:textId="77777777" w:rsidR="00513447" w:rsidRDefault="00513447" w:rsidP="00513447">
      <w:pPr>
        <w:pStyle w:val="Texte"/>
      </w:pPr>
      <w:r>
        <w:t xml:space="preserve">Stereotypes: </w:t>
      </w:r>
      <w:sdt>
        <w:sdtPr>
          <w:alias w:val="Stereotype ATTRIBUTE Name"/>
          <w:tag w:val="01ec23a8-0000-0258-0000-000000000000"/>
          <w:id w:val="-1069501642"/>
          <w:dataBinding w:xpath="/elements/element[@objid='01ec23a8-0000-0258-0000-000000000000']/content[@alias='Stereotype ATTRIBUTE Name']" w:storeItemID="{D35B6978-45B9-4860-8E6E-EDB6F017D2CB}"/>
          <w:text w:multiLine="1"/>
        </w:sdtPr>
        <w:sdtEndPr/>
        <w:sdtContent>
          <w:r>
            <w:t>Java Class</w:t>
          </w:r>
        </w:sdtContent>
      </w:sdt>
    </w:p>
    <w:p w14:paraId="75C95419" w14:textId="5D5DF2EF" w:rsidR="00513447" w:rsidRDefault="00422E90" w:rsidP="006F3B2D">
      <w:sdt>
        <w:sdtPr>
          <w:alias w:val="Class NOTE description 0"/>
          <w:tag w:val="45afbcb8-7873-4f64-8b12-03950ccc7132"/>
          <w:id w:val="-1958488946"/>
          <w:dataBinding w:xpath="/elements/element[@objid='45afbcb8-7873-4f64-8b12-03950ccc7132']/content[@alias='Class NOTE description 0']" w:storeItemID="{D35B6978-45B9-4860-8E6E-EDB6F017D2CB}"/>
          <w:text w:multiLine="1"/>
        </w:sdtPr>
        <w:sdtEndPr/>
        <w:sdtContent>
          <w:r w:rsidR="00513447">
            <w:t>contain class and features of a data vector</w:t>
          </w:r>
        </w:sdtContent>
      </w:sdt>
    </w:p>
    <w:p w14:paraId="783D97E2" w14:textId="77777777" w:rsidR="00513447" w:rsidRDefault="00513447" w:rsidP="006F3B2D"/>
    <w:p w14:paraId="29052714" w14:textId="77777777" w:rsidR="00513447" w:rsidRDefault="00513447" w:rsidP="006F3B2D"/>
    <w:p w14:paraId="45B8E41C" w14:textId="77777777" w:rsidR="00513447" w:rsidRDefault="00513447" w:rsidP="006F3B2D"/>
    <w:p w14:paraId="6113E8B3" w14:textId="77777777" w:rsidR="00513447" w:rsidRDefault="00513447" w:rsidP="006F3B2D"/>
    <w:p w14:paraId="47AC46CE" w14:textId="77777777" w:rsidR="00513447" w:rsidRDefault="00513447" w:rsidP="00513447">
      <w:pPr>
        <w:pStyle w:val="af4"/>
      </w:pPr>
      <w:r>
        <w:t>Figure </w:t>
      </w:r>
      <w:r>
        <w:fldChar w:fldCharType="begin"/>
      </w:r>
      <w:r>
        <w:instrText>SEQ Figure \* ARABIC</w:instrText>
      </w:r>
      <w:r>
        <w:fldChar w:fldCharType="separate"/>
      </w:r>
      <w:r w:rsidR="006F3B2D">
        <w:rPr>
          <w:noProof/>
        </w:rPr>
        <w:t>15</w:t>
      </w:r>
      <w:r>
        <w:fldChar w:fldCharType="end"/>
      </w:r>
      <w:r>
        <w:t> DataVector Class diagram</w:t>
      </w:r>
    </w:p>
    <w:p w14:paraId="37253344" w14:textId="674D7704" w:rsidR="00513447" w:rsidRDefault="00513447" w:rsidP="00513447">
      <w:pPr>
        <w:pStyle w:val="Image"/>
        <w:jc w:val="center"/>
      </w:pPr>
      <w:r>
        <w:rPr>
          <w:noProof/>
          <w:lang w:eastAsia="zh-TW"/>
        </w:rPr>
        <w:drawing>
          <wp:inline distT="0" distB="0" distL="0" distR="0" wp14:anchorId="07EB2CAD" wp14:editId="6FF6BA14">
            <wp:extent cx="2295525" cy="1152525"/>
            <wp:effectExtent l="0" t="0" r="9525" b="9525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d142223782558764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5901"/>
        <w:gridCol w:w="3151"/>
      </w:tblGrid>
      <w:tr w:rsidR="00513447" w14:paraId="16C9C70C" w14:textId="77777777" w:rsidTr="00F8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2C76CB" w14:textId="77777777" w:rsidR="00513447" w:rsidRDefault="00513447" w:rsidP="00F86E44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29D62157" w14:textId="77777777" w:rsidR="00513447" w:rsidRDefault="00513447" w:rsidP="00F86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13447" w14:paraId="775F7916" w14:textId="77777777" w:rsidTr="00F8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5D2ED" w14:textId="77777777" w:rsidR="00513447" w:rsidRDefault="00422E90" w:rsidP="00F86E44">
            <w:sdt>
              <w:sdtPr>
                <w:alias w:val="Operation ATTRIBUTE Name"/>
                <w:tag w:val="cd05f78b-574f-4778-b916-167d498f2e71"/>
                <w:id w:val="433174241"/>
                <w:dataBinding w:xpath="/elements/element[@objid='cd05f78b-574f-4778-b916-167d498f2e71']/content[@alias='Operation ATTRIBUTE Name']" w:storeItemID="{D35B6978-45B9-4860-8E6E-EDB6F017D2CB}"/>
                <w:text w:multiLine="1"/>
              </w:sdtPr>
              <w:sdtEndPr/>
              <w:sdtContent>
                <w:r w:rsidR="00513447">
                  <w:t>DataVector</w:t>
                </w:r>
              </w:sdtContent>
            </w:sdt>
            <w:r w:rsidR="00513447">
              <w:t xml:space="preserve"> (</w:t>
            </w:r>
            <w:sdt>
              <w:sdtPr>
                <w:rPr>
                  <w:rStyle w:val="ae"/>
                </w:rPr>
                <w:alias w:val="Parameter ATTRIBUTE ParameterPassing"/>
                <w:tag w:val="dc85d1cb-8f27-4b60-ae7b-d2e30ecd2f19"/>
                <w:id w:val="813213955"/>
                <w:dataBinding w:xpath="/elements/element[@objid='dc85d1cb-8f27-4b60-ae7b-d2e30ecd2f19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dc85d1cb-8f27-4b60-ae7b-d2e30ecd2f19"/>
                <w:id w:val="713319179"/>
                <w:dataBinding w:xpath="/elements/element[@objid='dc85d1cb-8f27-4b60-ae7b-d2e30ecd2f19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cls</w:t>
                </w:r>
              </w:sdtContent>
            </w:sdt>
            <w:r w:rsidR="00513447">
              <w:t xml:space="preserve"> </w:t>
            </w:r>
            <w:sdt>
              <w:sdtPr>
                <w:alias w:val="DataType ATTRIBUTE Name"/>
                <w:tag w:val="00000004-0000-0009-0000-000000000000"/>
                <w:id w:val="-45757863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integer</w:t>
                </w:r>
              </w:sdtContent>
            </w:sdt>
            <w:r w:rsidR="00513447">
              <w:t>,</w:t>
            </w:r>
            <w:sdt>
              <w:sdtPr>
                <w:rPr>
                  <w:rStyle w:val="ae"/>
                </w:rPr>
                <w:alias w:val="Parameter ATTRIBUTE ParameterPassing"/>
                <w:tag w:val="2e819b3a-7637-4bf5-a6d9-225b03e2ac35"/>
                <w:id w:val="743996976"/>
                <w:dataBinding w:xpath="/elements/element[@objid='2e819b3a-7637-4bf5-a6d9-225b03e2ac35']/content[@alias='Parameter ATTRIBUTE ParameterPassing']" w:storeItemID="{D35B6978-45B9-4860-8E6E-EDB6F017D2CB}"/>
                <w:text w:multiLine="1"/>
              </w:sdtPr>
              <w:sdtEndPr>
                <w:rPr>
                  <w:rStyle w:val="ae"/>
                </w:rPr>
              </w:sdtEndPr>
              <w:sdtContent>
                <w:r w:rsidR="00513447">
                  <w:rPr>
                    <w:rStyle w:val="ae"/>
                  </w:rPr>
                  <w:t>Inout</w:t>
                </w:r>
              </w:sdtContent>
            </w:sdt>
            <w:r w:rsidR="00513447">
              <w:rPr>
                <w:rStyle w:val="ae"/>
              </w:rPr>
              <w:t xml:space="preserve"> </w:t>
            </w:r>
            <w:sdt>
              <w:sdtPr>
                <w:alias w:val="Parameter ATTRIBUTE Name"/>
                <w:tag w:val="2e819b3a-7637-4bf5-a6d9-225b03e2ac35"/>
                <w:id w:val="1165664278"/>
                <w:dataBinding w:xpath="/elements/element[@objid='2e819b3a-7637-4bf5-a6d9-225b03e2ac35']/content[@alias='Parameter ATTRIBUTE Name']" w:storeItemID="{D35B6978-45B9-4860-8E6E-EDB6F017D2CB}"/>
                <w:text w:multiLine="1"/>
              </w:sdtPr>
              <w:sdtEndPr/>
              <w:sdtContent>
                <w:r w:rsidR="00513447">
                  <w:t>feature</w:t>
                </w:r>
              </w:sdtContent>
            </w:sdt>
            <w:r w:rsidR="00513447">
              <w:t xml:space="preserve"> </w:t>
            </w:r>
            <w:sdt>
              <w:sdtPr>
                <w:alias w:val="DataType ATTRIBUTE Name"/>
                <w:tag w:val="00000004-0000-0010-0000-000000000000"/>
                <w:id w:val="-1043514951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double</w:t>
                </w:r>
              </w:sdtContent>
            </w:sdt>
            <w:r w:rsidR="00513447">
              <w:t>)</w:t>
            </w:r>
          </w:p>
        </w:tc>
        <w:tc>
          <w:tcPr>
            <w:tcW w:w="0" w:type="auto"/>
          </w:tcPr>
          <w:p w14:paraId="6CD9B772" w14:textId="77777777" w:rsidR="00513447" w:rsidRDefault="00422E90" w:rsidP="00F8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Operation NOTE description 0"/>
                <w:tag w:val="cd05f78b-574f-4778-b916-167d498f2e71"/>
                <w:id w:val="-897740581"/>
                <w:dataBinding w:xpath="/elements/element[@objid='cd05f78b-574f-4778-b916-167d498f2e71']/content[@alias='Operation NOTE description 0']" w:storeItemID="{D35B6978-45B9-4860-8E6E-EDB6F017D2CB}"/>
                <w:text w:multiLine="1"/>
              </w:sdtPr>
              <w:sdtEndPr/>
              <w:sdtContent>
                <w:r w:rsidR="00513447">
                  <w:t>constructor of DataVector</w:t>
                </w:r>
              </w:sdtContent>
            </w:sdt>
          </w:p>
        </w:tc>
      </w:tr>
    </w:tbl>
    <w:p w14:paraId="24B537C1" w14:textId="77777777" w:rsidR="00513447" w:rsidRDefault="00513447" w:rsidP="00513447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42</w:t>
      </w:r>
      <w:r>
        <w:fldChar w:fldCharType="end"/>
      </w:r>
      <w:r>
        <w:t> Operations of Class "DataVector"</w:t>
      </w:r>
    </w:p>
    <w:tbl>
      <w:tblPr>
        <w:tblStyle w:val="-1"/>
        <w:tblW w:w="5000" w:type="pct"/>
        <w:jc w:val="both"/>
        <w:tblLook w:val="04A0" w:firstRow="1" w:lastRow="0" w:firstColumn="1" w:lastColumn="0" w:noHBand="0" w:noVBand="1"/>
      </w:tblPr>
      <w:tblGrid>
        <w:gridCol w:w="3622"/>
        <w:gridCol w:w="5430"/>
      </w:tblGrid>
      <w:tr w:rsidR="00513447" w14:paraId="0B9381EC" w14:textId="77777777" w:rsidTr="00F8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8BD34" w14:textId="77777777" w:rsidR="00513447" w:rsidRDefault="00513447" w:rsidP="00F86E44">
            <w:pPr>
              <w:jc w:val="center"/>
            </w:pPr>
            <w:r>
              <w:t>Name</w:t>
            </w:r>
          </w:p>
        </w:tc>
        <w:tc>
          <w:tcPr>
            <w:tcW w:w="0" w:type="auto"/>
          </w:tcPr>
          <w:p w14:paraId="50EF68C7" w14:textId="77777777" w:rsidR="00513447" w:rsidRDefault="00513447" w:rsidP="00F86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13447" w14:paraId="71A8B592" w14:textId="77777777" w:rsidTr="00F86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BF63A" w14:textId="77777777" w:rsidR="00513447" w:rsidRDefault="00422E90" w:rsidP="00F86E44">
            <w:sdt>
              <w:sdtPr>
                <w:alias w:val="Attribute ATTRIBUTE Name"/>
                <w:tag w:val="ae6a3df4-d8c3-414d-8040-3b8df0b3dd52"/>
                <w:id w:val="2009710608"/>
                <w:dataBinding w:xpath="/elements/element[@objid='ae6a3df4-d8c3-414d-8040-3b8df0b3dd52']/content[@alias='Attribute ATTRIBUTE Name']" w:storeItemID="{D35B6978-45B9-4860-8E6E-EDB6F017D2CB}"/>
                <w:text w:multiLine="1"/>
              </w:sdtPr>
              <w:sdtEndPr/>
              <w:sdtContent>
                <w:r w:rsidR="00513447">
                  <w:t>feature</w:t>
                </w:r>
              </w:sdtContent>
            </w:sdt>
            <w:r w:rsidR="00513447">
              <w:t xml:space="preserve"> : [</w:t>
            </w:r>
            <w:sdt>
              <w:sdtPr>
                <w:alias w:val="Attribute ATTRIBUTE MultiplicityMin"/>
                <w:tag w:val="ae6a3df4-d8c3-414d-8040-3b8df0b3dd52"/>
                <w:id w:val="-1959248346"/>
                <w:dataBinding w:xpath="/elements/element[@objid='ae6a3df4-d8c3-414d-8040-3b8df0b3dd52']/content[@alias='Attribute ATTRIBUTE MultiplicityMin']" w:storeItemID="{D35B6978-45B9-4860-8E6E-EDB6F017D2CB}"/>
                <w:text w:multiLine="1"/>
              </w:sdtPr>
              <w:sdtEndPr/>
              <w:sdtContent>
                <w:r w:rsidR="00513447">
                  <w:t>0</w:t>
                </w:r>
              </w:sdtContent>
            </w:sdt>
            <w:r w:rsidR="00513447">
              <w:t>..</w:t>
            </w:r>
            <w:sdt>
              <w:sdtPr>
                <w:alias w:val="Attribute ATTRIBUTE MultiplicityMax"/>
                <w:tag w:val="ae6a3df4-d8c3-414d-8040-3b8df0b3dd52"/>
                <w:id w:val="-1793965152"/>
                <w:dataBinding w:xpath="/elements/element[@objid='ae6a3df4-d8c3-414d-8040-3b8df0b3dd52']/content[@alias='Attribute ATTRIBUTE MultiplicityMax']" w:storeItemID="{D35B6978-45B9-4860-8E6E-EDB6F017D2CB}"/>
                <w:text w:multiLine="1"/>
              </w:sdtPr>
              <w:sdtEndPr/>
              <w:sdtContent>
                <w:r w:rsidR="00513447">
                  <w:t>*</w:t>
                </w:r>
              </w:sdtContent>
            </w:sdt>
            <w:r w:rsidR="00513447">
              <w:t xml:space="preserve">] </w:t>
            </w:r>
            <w:sdt>
              <w:sdtPr>
                <w:alias w:val="DataType ATTRIBUTE Name"/>
                <w:tag w:val="00000004-0000-0010-0000-000000000000"/>
                <w:id w:val="-1680042773"/>
                <w:dataBinding w:xpath="/elements/element[@objid='00000004-0000-0010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double</w:t>
                </w:r>
              </w:sdtContent>
            </w:sdt>
          </w:p>
        </w:tc>
        <w:tc>
          <w:tcPr>
            <w:tcW w:w="0" w:type="auto"/>
          </w:tcPr>
          <w:p w14:paraId="5B51F173" w14:textId="77777777" w:rsidR="00513447" w:rsidRDefault="00422E90" w:rsidP="00F8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Attribute NOTE description 0"/>
                <w:tag w:val="ae6a3df4-d8c3-414d-8040-3b8df0b3dd52"/>
                <w:id w:val="1276288066"/>
                <w:dataBinding w:xpath="/elements/element[@objid='ae6a3df4-d8c3-414d-8040-3b8df0b3dd52']/content[@alias='Attribute NOTE description 0']" w:storeItemID="{D35B6978-45B9-4860-8E6E-EDB6F017D2CB}"/>
                <w:text w:multiLine="1"/>
              </w:sdtPr>
              <w:sdtEndPr/>
              <w:sdtContent>
                <w:r w:rsidR="00513447">
                  <w:t>features (attributes) of data vector</w:t>
                </w:r>
              </w:sdtContent>
            </w:sdt>
          </w:p>
        </w:tc>
      </w:tr>
      <w:tr w:rsidR="00513447" w14:paraId="002BFBF0" w14:textId="77777777" w:rsidTr="00F86E44">
        <w:trPr>
          <w:jc w:val="both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4A9859" w14:textId="77777777" w:rsidR="00513447" w:rsidRDefault="00422E90" w:rsidP="00F86E44">
            <w:sdt>
              <w:sdtPr>
                <w:alias w:val="Attribute ATTRIBUTE Name"/>
                <w:tag w:val="93f63307-c314-4925-805d-216ecad6fd7b"/>
                <w:id w:val="-578591264"/>
                <w:dataBinding w:xpath="/elements/element[@objid='93f63307-c314-4925-805d-216ecad6fd7b']/content[@alias='Attribute ATTRIBUTE Name']" w:storeItemID="{D35B6978-45B9-4860-8E6E-EDB6F017D2CB}"/>
                <w:text w:multiLine="1"/>
              </w:sdtPr>
              <w:sdtEndPr/>
              <w:sdtContent>
                <w:r w:rsidR="00513447">
                  <w:t>cls</w:t>
                </w:r>
              </w:sdtContent>
            </w:sdt>
            <w:r w:rsidR="00513447">
              <w:t xml:space="preserve"> : [</w:t>
            </w:r>
            <w:sdt>
              <w:sdtPr>
                <w:alias w:val="Attribute ATTRIBUTE MultiplicityMin"/>
                <w:tag w:val="93f63307-c314-4925-805d-216ecad6fd7b"/>
                <w:id w:val="-1554768310"/>
                <w:dataBinding w:xpath="/elements/element[@objid='93f63307-c314-4925-805d-216ecad6fd7b']/content[@alias='Attribute ATTRIBUTE MultiplicityMin']" w:storeItemID="{D35B6978-45B9-4860-8E6E-EDB6F017D2CB}"/>
                <w:text w:multiLine="1"/>
              </w:sdtPr>
              <w:sdtEndPr/>
              <w:sdtContent>
                <w:r w:rsidR="00513447">
                  <w:t>1</w:t>
                </w:r>
              </w:sdtContent>
            </w:sdt>
            <w:r w:rsidR="00513447">
              <w:t>..</w:t>
            </w:r>
            <w:sdt>
              <w:sdtPr>
                <w:alias w:val="Attribute ATTRIBUTE MultiplicityMax"/>
                <w:tag w:val="93f63307-c314-4925-805d-216ecad6fd7b"/>
                <w:id w:val="1085258182"/>
                <w:dataBinding w:xpath="/elements/element[@objid='93f63307-c314-4925-805d-216ecad6fd7b']/content[@alias='Attribute ATTRIBUTE MultiplicityMax']" w:storeItemID="{D35B6978-45B9-4860-8E6E-EDB6F017D2CB}"/>
                <w:text w:multiLine="1"/>
              </w:sdtPr>
              <w:sdtEndPr/>
              <w:sdtContent>
                <w:r w:rsidR="00513447">
                  <w:t>1</w:t>
                </w:r>
              </w:sdtContent>
            </w:sdt>
            <w:r w:rsidR="00513447">
              <w:t xml:space="preserve">] </w:t>
            </w:r>
            <w:sdt>
              <w:sdtPr>
                <w:alias w:val="DataType ATTRIBUTE Name"/>
                <w:tag w:val="00000004-0000-0009-0000-000000000000"/>
                <w:id w:val="1484193013"/>
                <w:dataBinding w:xpath="/elements/element[@objid='00000004-0000-0009-0000-000000000000']/content[@alias='DataType ATTRIBUTE Name']" w:storeItemID="{D35B6978-45B9-4860-8E6E-EDB6F017D2CB}"/>
                <w:text w:multiLine="1"/>
              </w:sdtPr>
              <w:sdtEndPr/>
              <w:sdtContent>
                <w:r w:rsidR="00513447">
                  <w:t>integer</w:t>
                </w:r>
              </w:sdtContent>
            </w:sdt>
          </w:p>
        </w:tc>
        <w:tc>
          <w:tcPr>
            <w:tcW w:w="0" w:type="auto"/>
          </w:tcPr>
          <w:p w14:paraId="78C38757" w14:textId="77777777" w:rsidR="00513447" w:rsidRDefault="00422E90" w:rsidP="00F8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ttribute NOTE description 0"/>
                <w:tag w:val="93f63307-c314-4925-805d-216ecad6fd7b"/>
                <w:id w:val="-1063018499"/>
                <w:dataBinding w:xpath="/elements/element[@objid='93f63307-c314-4925-805d-216ecad6fd7b']/content[@alias='Attribute NOTE description 0']" w:storeItemID="{D35B6978-45B9-4860-8E6E-EDB6F017D2CB}"/>
                <w:text w:multiLine="1"/>
              </w:sdtPr>
              <w:sdtEndPr/>
              <w:sdtContent>
                <w:r w:rsidR="00513447">
                  <w:t>class (label) of data vector</w:t>
                </w:r>
              </w:sdtContent>
            </w:sdt>
          </w:p>
        </w:tc>
      </w:tr>
    </w:tbl>
    <w:p w14:paraId="326CC5E2" w14:textId="77777777" w:rsidR="00513447" w:rsidRDefault="00513447" w:rsidP="00513447">
      <w:pPr>
        <w:pStyle w:val="af4"/>
      </w:pPr>
      <w:r>
        <w:t>Table </w:t>
      </w:r>
      <w:r>
        <w:fldChar w:fldCharType="begin"/>
      </w:r>
      <w:r>
        <w:instrText>SEQ Table \* ARABIC</w:instrText>
      </w:r>
      <w:r>
        <w:fldChar w:fldCharType="separate"/>
      </w:r>
      <w:r w:rsidR="006F3B2D">
        <w:rPr>
          <w:noProof/>
        </w:rPr>
        <w:t>43</w:t>
      </w:r>
      <w:r>
        <w:fldChar w:fldCharType="end"/>
      </w:r>
      <w:r>
        <w:t> Attributes of Class "DataVector"</w:t>
      </w:r>
    </w:p>
    <w:p w14:paraId="41AA98E1" w14:textId="2A52C5FC" w:rsidR="00A54C79" w:rsidRPr="00A54C79" w:rsidRDefault="00A54C79" w:rsidP="006F3B2D">
      <w:pPr>
        <w:pStyle w:val="af4"/>
      </w:pPr>
    </w:p>
    <w:sectPr w:rsidR="00A54C79" w:rsidRPr="00A54C79" w:rsidSect="005F5479">
      <w:headerReference w:type="default" r:id="rId55"/>
      <w:footerReference w:type="default" r:id="rId5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me" w:date="2014-11-12T13:54:00Z" w:initials="fm">
    <w:p w14:paraId="16B1E1A2" w14:textId="77777777" w:rsidR="00420066" w:rsidRPr="00141A65" w:rsidRDefault="00420066">
      <w:pPr>
        <w:pStyle w:val="af8"/>
        <w:rPr>
          <w:lang w:val="fr-FR"/>
        </w:rPr>
      </w:pPr>
      <w:r>
        <w:rPr>
          <w:rStyle w:val="afa"/>
        </w:rPr>
        <w:annotationRef/>
      </w:r>
      <w:r w:rsidRPr="00141A65">
        <w:rPr>
          <w:lang w:val="fr-FR"/>
        </w:rPr>
        <w:t>Plutôt des “include” que des “extend” d</w:t>
      </w:r>
      <w:r>
        <w:rPr>
          <w:lang w:val="fr-FR"/>
        </w:rPr>
        <w:t>ans le rectangle rouge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B1E1A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9CB89" w14:textId="77777777" w:rsidR="00422E90" w:rsidRDefault="00422E90" w:rsidP="0088716D">
      <w:r>
        <w:separator/>
      </w:r>
    </w:p>
  </w:endnote>
  <w:endnote w:type="continuationSeparator" w:id="0">
    <w:p w14:paraId="5801F593" w14:textId="77777777" w:rsidR="00422E90" w:rsidRDefault="00422E90" w:rsidP="0088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9F46A" w14:textId="70F3DDC3" w:rsidR="00420066" w:rsidRDefault="00420066" w:rsidP="0088716D">
    <w:pPr>
      <w:pStyle w:val="a9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76FCD4" wp14:editId="4A426A46">
              <wp:simplePos x="0" y="0"/>
              <wp:positionH relativeFrom="column">
                <wp:posOffset>-878205</wp:posOffset>
              </wp:positionH>
              <wp:positionV relativeFrom="paragraph">
                <wp:posOffset>-10107930</wp:posOffset>
              </wp:positionV>
              <wp:extent cx="360045" cy="10704195"/>
              <wp:effectExtent l="0" t="0" r="1905" b="1905"/>
              <wp:wrapNone/>
              <wp:docPr id="24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045" cy="10704195"/>
                        <a:chOff x="2758" y="-13"/>
                        <a:chExt cx="567" cy="16857"/>
                      </a:xfrm>
                    </wpg:grpSpPr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2758" y="-13"/>
                          <a:ext cx="567" cy="10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rgbClr val="DC555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2758" y="13400"/>
                          <a:ext cx="567" cy="170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2758" y="11657"/>
                          <a:ext cx="567" cy="1701"/>
                        </a:xfrm>
                        <a:prstGeom prst="rect">
                          <a:avLst/>
                        </a:prstGeom>
                        <a:solidFill>
                          <a:srgbClr val="BF1F1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16"/>
                      <wps:cNvSpPr>
                        <a:spLocks noChangeArrowheads="1"/>
                      </wps:cNvSpPr>
                      <wps:spPr bwMode="auto">
                        <a:xfrm>
                          <a:off x="2758" y="15143"/>
                          <a:ext cx="567" cy="1701"/>
                        </a:xfrm>
                        <a:prstGeom prst="rect">
                          <a:avLst/>
                        </a:prstGeom>
                        <a:solidFill>
                          <a:srgbClr val="401414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2758" y="9914"/>
                          <a:ext cx="567" cy="1701"/>
                        </a:xfrm>
                        <a:prstGeom prst="rect">
                          <a:avLst/>
                        </a:prstGeom>
                        <a:solidFill>
                          <a:srgbClr val="DC5552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025CE9" id="Group 12" o:spid="_x0000_s1026" style="position:absolute;margin-left:-69.15pt;margin-top:-795.9pt;width:28.35pt;height:842.85pt;z-index:251664384" coordorigin="2758,-13" coordsize="567,1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">
              <v:rect id="Rectangle 13" o:spid="_x0000_s1027" style="position:absolute;left:2758;top:-13;width:567;height:10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hWcEA&#10;AADbAAAADwAAAGRycy9kb3ducmV2LnhtbESPS4sCMRCE7wv+h9CCtzWjoMhoFBEEYRV84bmZ9Dxw&#10;0hmSrDP+eyMIHouq+oparDpTiwc5X1lWMBomIIgzqysuFFwv298ZCB+QNdaWScGTPKyWvZ8Fptq2&#10;fKLHORQiQtinqKAMoUml9FlJBv3QNsTRy60zGKJ0hdQO2wg3tRwnyVQarDgulNjQpqTsfv43Clx+&#10;SvIj3a5/t91kvZeyPdynrVKDfreegwjUhW/4095pBeMJvL/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w4VnBAAAA2wAAAA8AAAAAAAAAAAAAAAAAmAIAAGRycy9kb3du&#10;cmV2LnhtbFBLBQYAAAAABAAEAPUAAACGAwAAAAA=&#10;" fillcolor="white [3212]" stroked="f">
                <v:fill color2="#dc5552" focus="100%" type="gradient"/>
              </v:rect>
              <v:rect id="Rectangle 14" o:spid="_x0000_s1028" style="position:absolute;left:2758;top:13400;width:567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a5cIA&#10;AADbAAAADwAAAGRycy9kb3ducmV2LnhtbESPzarCMBSE94LvEI7gTlMLXqUaRcQrbu7CX3B3aI5t&#10;sTkpTW6tb28EweUwM98w82VrStFQ7QrLCkbDCARxanXBmYLT8XcwBeE8ssbSMil4koPlotuZY6Lt&#10;g/fUHHwmAoRdggpy76tESpfmZNANbUUcvJutDfog60zqGh8BbkoZR9GPNFhwWMixonVO6f3wbxS0&#10;2zjaXa4pbVfr/QjdXzPenBul+r12NQPhqfXf8Ke90wriCby/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aNrlwgAAANsAAAAPAAAAAAAAAAAAAAAAAJgCAABkcnMvZG93&#10;bnJldi54bWxQSwUGAAAAAAQABAD1AAAAhwMAAAAA&#10;" fillcolor="#640000 [3205]" stroked="f"/>
              <v:rect id="Rectangle 15" o:spid="_x0000_s1029" style="position:absolute;left:2758;top:11657;width:567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FnsAA&#10;AADbAAAADwAAAGRycy9kb3ducmV2LnhtbERPy4rCMBTdC/MP4Q7MTtNxUKQaRQYLMqDg4wOuzbUt&#10;Njc1SW3n781CcHk478WqN7V4kPOVZQXfowQEcW51xYWC8ykbzkD4gKyxtkwK/snDavkxWGCqbccH&#10;ehxDIWII+xQVlCE0qZQ+L8mgH9mGOHJX6wyGCF0htcMuhptajpNkKg1WHBtKbOi3pPx2bI2CNvOb&#10;636SHfrdvd3f85/LX+cuSn199us5iEB9eItf7q1WMI5j4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GFnsAAAADbAAAADwAAAAAAAAAAAAAAAACYAgAAZHJzL2Rvd25y&#10;ZXYueG1sUEsFBgAAAAAEAAQA9QAAAIUDAAAAAA==&#10;" fillcolor="#bf1f1f" stroked="f"/>
              <v:rect id="Rectangle 16" o:spid="_x0000_s1030" style="position:absolute;left:2758;top:15143;width:567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HvhMYA&#10;AADbAAAADwAAAGRycy9kb3ducmV2LnhtbESPT2sCMRTE7wW/Q3gFbzWrlKqrWZFCQeihdldovT02&#10;b//Qzcs2ibr99qYgeBxm5jfMejOYTpzJ+daygukkAUFcWt1yreBQvD0tQPiArLGzTAr+yMMmGz2s&#10;MdX2wp90zkMtIoR9igqaEPpUSl82ZNBPbE8cvco6gyFKV0vt8BLhppOzJHmRBluOCw329NpQ+ZOf&#10;jIKP773+bevczYuv50OyfJ8eq12n1Phx2K5ABBrCPXxr77SC2RL+v8Qf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HvhMYAAADbAAAADwAAAAAAAAAAAAAAAACYAgAAZHJz&#10;L2Rvd25yZXYueG1sUEsFBgAAAAAEAAQA9QAAAIsDAAAAAA==&#10;" fillcolor="#401414" stroked="f"/>
              <v:rect id="Rectangle 17" o:spid="_x0000_s1031" style="position:absolute;left:2758;top:9914;width:567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+s7cEA&#10;AADbAAAADwAAAGRycy9kb3ducmV2LnhtbERPz2vCMBS+D/Y/hDfYbaZakNGZliIoHhyjbuz8bJ5N&#10;a/NSmmi7/345DHb8+H5vitn24k6jbx0rWC4SEMS10y03Cr4+dy+vIHxA1tg7JgU/5KHIHx82mGk3&#10;cUX3U2hEDGGfoQITwpBJ6WtDFv3CDcSRu7jRYohwbKQecYrhtperJFlLiy3HBoMDbQ3V19PNKqjS&#10;rlwj71dH6rZn930z7x9JpdTz01y+gQg0h3/xn/ugFaRxffwSf4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PrO3BAAAA2wAAAA8AAAAAAAAAAAAAAAAAmAIAAGRycy9kb3du&#10;cmV2LnhtbFBLBQYAAAAABAAEAPUAAACGAwAAAAA=&#10;" fillcolor="#dc5552" stroked="f"/>
            </v:group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7CE1B7F" wp14:editId="632C1729">
              <wp:simplePos x="0" y="0"/>
              <wp:positionH relativeFrom="page">
                <wp:posOffset>605155</wp:posOffset>
              </wp:positionH>
              <wp:positionV relativeFrom="bottomMargin">
                <wp:posOffset>159385</wp:posOffset>
              </wp:positionV>
              <wp:extent cx="5519420" cy="464185"/>
              <wp:effectExtent l="0" t="0" r="0" b="0"/>
              <wp:wrapNone/>
              <wp:docPr id="2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9420" cy="464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AD0000" w:themeColor="accent1"/>
                              <w:sz w:val="18"/>
                              <w:szCs w:val="18"/>
                            </w:rPr>
                            <w:alias w:val="Société"/>
                            <w:id w:val="2939542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2DDB6202" w14:textId="77777777" w:rsidR="00420066" w:rsidRPr="0088716D" w:rsidRDefault="00420066" w:rsidP="0088716D">
                              <w:pPr>
                                <w:rPr>
                                  <w:b/>
                                  <w:color w:val="AD0000" w:themeColor="accen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AD0000" w:themeColor="accent1"/>
                                  <w:sz w:val="18"/>
                                  <w:szCs w:val="18"/>
                                </w:rPr>
                                <w:t>Modeliosoft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D0000" w:themeColor="accent1"/>
                              <w:sz w:val="18"/>
                              <w:szCs w:val="18"/>
                            </w:rPr>
                            <w:alias w:val="Adresse"/>
                            <w:id w:val="7988554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44BBE3E" w14:textId="77777777" w:rsidR="00420066" w:rsidRPr="00F81BAD" w:rsidRDefault="00420066" w:rsidP="0088716D">
                              <w:pPr>
                                <w:rPr>
                                  <w:spacing w:val="60"/>
                                </w:rPr>
                              </w:pPr>
                              <w:r>
                                <w:rPr>
                                  <w:rFonts w:hint="eastAsia"/>
                                  <w:color w:val="AD0000" w:themeColor="accent1"/>
                                  <w:sz w:val="18"/>
                                  <w:szCs w:val="18"/>
                                  <w:lang w:eastAsia="zh-TW"/>
                                </w:rPr>
                                <w:t>MINES Paristech</w:t>
                              </w:r>
                            </w:p>
                          </w:sdtContent>
                        </w:sdt>
                        <w:p w14:paraId="78CE305B" w14:textId="77777777" w:rsidR="00420066" w:rsidRPr="00F81BAD" w:rsidRDefault="00420066" w:rsidP="0088716D">
                          <w:pPr>
                            <w:pStyle w:val="ab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E1B7F" id="Rectangle 2" o:spid="_x0000_s1032" style="position:absolute;margin-left:47.65pt;margin-top:12.55pt;width:434.6pt;height:36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" o:allowincell="f" filled="f" stroked="f">
              <v:textbox>
                <w:txbxContent>
                  <w:sdt>
                    <w:sdtPr>
                      <w:rPr>
                        <w:b/>
                        <w:color w:val="AD0000" w:themeColor="accent1"/>
                        <w:sz w:val="18"/>
                        <w:szCs w:val="18"/>
                      </w:rPr>
                      <w:alias w:val="Société"/>
                      <w:id w:val="2939542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2DDB6202" w14:textId="77777777" w:rsidR="00420066" w:rsidRPr="0088716D" w:rsidRDefault="00420066" w:rsidP="0088716D">
                        <w:pPr>
                          <w:rPr>
                            <w:b/>
                            <w:color w:val="AD0000" w:themeColor="accen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AD0000" w:themeColor="accent1"/>
                            <w:sz w:val="18"/>
                            <w:szCs w:val="18"/>
                          </w:rPr>
                          <w:t>Modeliosoft</w:t>
                        </w:r>
                      </w:p>
                    </w:sdtContent>
                  </w:sdt>
                  <w:sdt>
                    <w:sdtPr>
                      <w:rPr>
                        <w:color w:val="AD0000" w:themeColor="accent1"/>
                        <w:sz w:val="18"/>
                        <w:szCs w:val="18"/>
                      </w:rPr>
                      <w:alias w:val="Adresse"/>
                      <w:id w:val="79885540"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p w14:paraId="544BBE3E" w14:textId="77777777" w:rsidR="00420066" w:rsidRPr="00F81BAD" w:rsidRDefault="00420066" w:rsidP="0088716D">
                        <w:pPr>
                          <w:rPr>
                            <w:spacing w:val="60"/>
                          </w:rPr>
                        </w:pPr>
                        <w:r>
                          <w:rPr>
                            <w:rFonts w:hint="eastAsia"/>
                            <w:color w:val="AD0000" w:themeColor="accent1"/>
                            <w:sz w:val="18"/>
                            <w:szCs w:val="18"/>
                            <w:lang w:eastAsia="zh-TW"/>
                          </w:rPr>
                          <w:t>MINES Paristech</w:t>
                        </w:r>
                      </w:p>
                    </w:sdtContent>
                  </w:sdt>
                  <w:p w14:paraId="78CE305B" w14:textId="77777777" w:rsidR="00420066" w:rsidRPr="00F81BAD" w:rsidRDefault="00420066" w:rsidP="0088716D">
                    <w:pPr>
                      <w:pStyle w:val="ab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9019FBE" wp14:editId="2E801BDA">
              <wp:simplePos x="0" y="0"/>
              <wp:positionH relativeFrom="page">
                <wp:posOffset>6419850</wp:posOffset>
              </wp:positionH>
              <wp:positionV relativeFrom="bottomMargin">
                <wp:posOffset>313055</wp:posOffset>
              </wp:positionV>
              <wp:extent cx="1277620" cy="274320"/>
              <wp:effectExtent l="0" t="0" r="0" b="0"/>
              <wp:wrapNone/>
              <wp:docPr id="2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7620" cy="2743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14:paraId="475E904C" w14:textId="77777777" w:rsidR="00420066" w:rsidRDefault="00420066" w:rsidP="0088716D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D0C9F" w:rsidRPr="006D0C9F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019FBE" id="Rectangle 3" o:spid="_x0000_s1030" style="position:absolute;margin-left:505.5pt;margin-top:24.65pt;width:100.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" o:allowincell="f" fillcolor="#810000 [2404]" stroked="f">
              <v:textbox>
                <w:txbxContent>
                  <w:p w14:paraId="475E904C" w14:textId="77777777" w:rsidR="00420066" w:rsidRDefault="00420066" w:rsidP="0088716D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D0C9F" w:rsidRPr="006D0C9F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E5A163D" wp14:editId="0BCD6DDA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178675" cy="347345"/>
              <wp:effectExtent l="0" t="0" r="0" b="0"/>
              <wp:wrapNone/>
              <wp:docPr id="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8675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3D25A8" id="Rectangle 4" o:spid="_x0000_s1026" style="position:absolute;margin-left:0;margin-top:0;width:565.25pt;height:27.35pt;z-index:251663360;visibility:visible;mso-wrap-style:square;mso-width-percent:950;mso-height-percent:0;mso-wrap-distance-left:9pt;mso-wrap-distance-top:0;mso-wrap-distance-right:9pt;mso-wrap-distance-bottom:0;mso-position-horizontal:center;mso-position-horizontal-relative:page;mso-position-vertical:center;mso-position-vertical-relative:bottom-margin-area;mso-width-percent:9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" o:allowincell="f" filled="f" stroked="f"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ADCDD" w14:textId="77777777" w:rsidR="00422E90" w:rsidRDefault="00422E90" w:rsidP="0088716D">
      <w:r>
        <w:separator/>
      </w:r>
    </w:p>
  </w:footnote>
  <w:footnote w:type="continuationSeparator" w:id="0">
    <w:p w14:paraId="6D8C4EFC" w14:textId="77777777" w:rsidR="00422E90" w:rsidRDefault="00422E90" w:rsidP="00887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23" w:type="pct"/>
      <w:tblBorders>
        <w:bottom w:val="single" w:sz="4" w:space="0" w:color="810000" w:themeColor="accent1" w:themeShade="BF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14"/>
    </w:tblGrid>
    <w:tr w:rsidR="00420066" w14:paraId="6B6C7550" w14:textId="77777777" w:rsidTr="009B67C3">
      <w:trPr>
        <w:trHeight w:val="326"/>
      </w:trPr>
      <w:sdt>
        <w:sdtPr>
          <w:rPr>
            <w:b/>
            <w:i/>
            <w:noProof/>
            <w:sz w:val="20"/>
            <w:szCs w:val="20"/>
          </w:rPr>
          <w:alias w:val="Titre "/>
          <w:id w:val="1600304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  <w:vAlign w:val="center"/>
            </w:tcPr>
            <w:p w14:paraId="4F46D529" w14:textId="77777777" w:rsidR="00420066" w:rsidRPr="0088716D" w:rsidRDefault="00420066" w:rsidP="0088716D">
              <w:pPr>
                <w:pStyle w:val="a7"/>
                <w:jc w:val="center"/>
                <w:rPr>
                  <w:b/>
                  <w:i/>
                  <w:noProof/>
                  <w:color w:val="AD0000" w:themeColor="accent1"/>
                  <w:sz w:val="20"/>
                  <w:szCs w:val="20"/>
                </w:rPr>
              </w:pPr>
              <w:r>
                <w:rPr>
                  <w:b/>
                  <w:i/>
                  <w:noProof/>
                  <w:color w:val="AD0000" w:themeColor="accent1"/>
                  <w:sz w:val="20"/>
                  <w:szCs w:val="20"/>
                </w:rPr>
                <w:t>Random Forest HOG</w:t>
              </w:r>
            </w:p>
          </w:tc>
        </w:sdtContent>
      </w:sdt>
    </w:tr>
  </w:tbl>
  <w:p w14:paraId="3ADD5BB9" w14:textId="77777777" w:rsidR="00420066" w:rsidRDefault="00420066" w:rsidP="0088716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8B5"/>
    <w:multiLevelType w:val="hybridMultilevel"/>
    <w:tmpl w:val="CFB29CA6"/>
    <w:lvl w:ilvl="0" w:tplc="F746E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A4DBD"/>
    <w:multiLevelType w:val="hybridMultilevel"/>
    <w:tmpl w:val="3B92A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5044"/>
    <w:multiLevelType w:val="hybridMultilevel"/>
    <w:tmpl w:val="02F0F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E64D8"/>
    <w:multiLevelType w:val="hybridMultilevel"/>
    <w:tmpl w:val="FD6EF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A62A0"/>
    <w:multiLevelType w:val="multilevel"/>
    <w:tmpl w:val="DFB2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0252B6B"/>
    <w:multiLevelType w:val="hybridMultilevel"/>
    <w:tmpl w:val="CCBE3D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D2878"/>
    <w:multiLevelType w:val="hybridMultilevel"/>
    <w:tmpl w:val="A0A6B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A798C"/>
    <w:multiLevelType w:val="hybridMultilevel"/>
    <w:tmpl w:val="A080EC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37C44"/>
    <w:multiLevelType w:val="multilevel"/>
    <w:tmpl w:val="8FEA7A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3253025"/>
    <w:multiLevelType w:val="hybridMultilevel"/>
    <w:tmpl w:val="6E48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D7FD3"/>
    <w:multiLevelType w:val="hybridMultilevel"/>
    <w:tmpl w:val="1B3C4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643F5"/>
    <w:multiLevelType w:val="hybridMultilevel"/>
    <w:tmpl w:val="B84A8BE4"/>
    <w:lvl w:ilvl="0" w:tplc="98E4D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zh-TW" w:vendorID="64" w:dllVersion="131077" w:nlCheck="1" w:checkStyle="1"/>
  <w:activeWritingStyle w:appName="MSWord" w:lang="fr-FR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f6f5f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79"/>
    <w:rsid w:val="00010C78"/>
    <w:rsid w:val="0001307F"/>
    <w:rsid w:val="000340EA"/>
    <w:rsid w:val="00042A14"/>
    <w:rsid w:val="00087211"/>
    <w:rsid w:val="000C1CB4"/>
    <w:rsid w:val="000E0176"/>
    <w:rsid w:val="000F4BF7"/>
    <w:rsid w:val="00100666"/>
    <w:rsid w:val="00141A65"/>
    <w:rsid w:val="00146C95"/>
    <w:rsid w:val="00156A98"/>
    <w:rsid w:val="001938FF"/>
    <w:rsid w:val="001C7DA8"/>
    <w:rsid w:val="001D0125"/>
    <w:rsid w:val="001D091F"/>
    <w:rsid w:val="001D5DD6"/>
    <w:rsid w:val="001F0F22"/>
    <w:rsid w:val="001F6958"/>
    <w:rsid w:val="00227FFD"/>
    <w:rsid w:val="0023001B"/>
    <w:rsid w:val="002A0953"/>
    <w:rsid w:val="002A2B28"/>
    <w:rsid w:val="002A635A"/>
    <w:rsid w:val="002B3B4B"/>
    <w:rsid w:val="002E3101"/>
    <w:rsid w:val="003062D8"/>
    <w:rsid w:val="00342706"/>
    <w:rsid w:val="003455EF"/>
    <w:rsid w:val="00365DF4"/>
    <w:rsid w:val="0037612F"/>
    <w:rsid w:val="00420066"/>
    <w:rsid w:val="00422E90"/>
    <w:rsid w:val="00427EE2"/>
    <w:rsid w:val="004567BC"/>
    <w:rsid w:val="00462729"/>
    <w:rsid w:val="004745BA"/>
    <w:rsid w:val="004829C0"/>
    <w:rsid w:val="00482D6F"/>
    <w:rsid w:val="00483AA3"/>
    <w:rsid w:val="004C2B38"/>
    <w:rsid w:val="004F7FA4"/>
    <w:rsid w:val="005008AD"/>
    <w:rsid w:val="005030AC"/>
    <w:rsid w:val="00513447"/>
    <w:rsid w:val="00520160"/>
    <w:rsid w:val="00527A90"/>
    <w:rsid w:val="0055076A"/>
    <w:rsid w:val="00554F92"/>
    <w:rsid w:val="005559DE"/>
    <w:rsid w:val="00565D28"/>
    <w:rsid w:val="005A194A"/>
    <w:rsid w:val="005C7752"/>
    <w:rsid w:val="005E3C39"/>
    <w:rsid w:val="005E6DB1"/>
    <w:rsid w:val="005E7323"/>
    <w:rsid w:val="005F08CA"/>
    <w:rsid w:val="005F1E5A"/>
    <w:rsid w:val="005F27E3"/>
    <w:rsid w:val="005F51A9"/>
    <w:rsid w:val="005F5479"/>
    <w:rsid w:val="00605F45"/>
    <w:rsid w:val="00620F04"/>
    <w:rsid w:val="00624B1F"/>
    <w:rsid w:val="006470D4"/>
    <w:rsid w:val="0065251F"/>
    <w:rsid w:val="006539F5"/>
    <w:rsid w:val="00656F91"/>
    <w:rsid w:val="006630FE"/>
    <w:rsid w:val="00663B83"/>
    <w:rsid w:val="00684E0B"/>
    <w:rsid w:val="006A2F6A"/>
    <w:rsid w:val="006A67A6"/>
    <w:rsid w:val="006B7B9C"/>
    <w:rsid w:val="006D0C9F"/>
    <w:rsid w:val="006E701D"/>
    <w:rsid w:val="006F3B2D"/>
    <w:rsid w:val="007407AA"/>
    <w:rsid w:val="007432BD"/>
    <w:rsid w:val="00765442"/>
    <w:rsid w:val="007909A7"/>
    <w:rsid w:val="007B25F0"/>
    <w:rsid w:val="007B558A"/>
    <w:rsid w:val="007D1D13"/>
    <w:rsid w:val="007D4A4B"/>
    <w:rsid w:val="007D5F23"/>
    <w:rsid w:val="007E543B"/>
    <w:rsid w:val="007E75F6"/>
    <w:rsid w:val="007F173F"/>
    <w:rsid w:val="007F354F"/>
    <w:rsid w:val="00822026"/>
    <w:rsid w:val="00850897"/>
    <w:rsid w:val="00871257"/>
    <w:rsid w:val="00871935"/>
    <w:rsid w:val="0088716D"/>
    <w:rsid w:val="008F2E59"/>
    <w:rsid w:val="00910309"/>
    <w:rsid w:val="00911A40"/>
    <w:rsid w:val="00914E4C"/>
    <w:rsid w:val="00952A0E"/>
    <w:rsid w:val="00972F58"/>
    <w:rsid w:val="009878F7"/>
    <w:rsid w:val="009A4122"/>
    <w:rsid w:val="009A63ED"/>
    <w:rsid w:val="009B67C3"/>
    <w:rsid w:val="009C4A3A"/>
    <w:rsid w:val="009C6653"/>
    <w:rsid w:val="00A00CFD"/>
    <w:rsid w:val="00A22D11"/>
    <w:rsid w:val="00A3405A"/>
    <w:rsid w:val="00A42CAF"/>
    <w:rsid w:val="00A47047"/>
    <w:rsid w:val="00A54C79"/>
    <w:rsid w:val="00A56CDA"/>
    <w:rsid w:val="00A60504"/>
    <w:rsid w:val="00A67851"/>
    <w:rsid w:val="00A67960"/>
    <w:rsid w:val="00A83C39"/>
    <w:rsid w:val="00A86C1C"/>
    <w:rsid w:val="00AA44EC"/>
    <w:rsid w:val="00AB662C"/>
    <w:rsid w:val="00AD4034"/>
    <w:rsid w:val="00AF016E"/>
    <w:rsid w:val="00AF2197"/>
    <w:rsid w:val="00AF6CC8"/>
    <w:rsid w:val="00B07583"/>
    <w:rsid w:val="00B10C1C"/>
    <w:rsid w:val="00B306BE"/>
    <w:rsid w:val="00B478D7"/>
    <w:rsid w:val="00BA193A"/>
    <w:rsid w:val="00BB4122"/>
    <w:rsid w:val="00BF2D15"/>
    <w:rsid w:val="00C00788"/>
    <w:rsid w:val="00C234D5"/>
    <w:rsid w:val="00C35AB1"/>
    <w:rsid w:val="00C44C9A"/>
    <w:rsid w:val="00CA2337"/>
    <w:rsid w:val="00CA7833"/>
    <w:rsid w:val="00CC1BEA"/>
    <w:rsid w:val="00CD246E"/>
    <w:rsid w:val="00CD7B8C"/>
    <w:rsid w:val="00CF0E4C"/>
    <w:rsid w:val="00CF549F"/>
    <w:rsid w:val="00D103FB"/>
    <w:rsid w:val="00D25912"/>
    <w:rsid w:val="00D90B30"/>
    <w:rsid w:val="00DA6DE2"/>
    <w:rsid w:val="00DB28A9"/>
    <w:rsid w:val="00DC4082"/>
    <w:rsid w:val="00DD6A9E"/>
    <w:rsid w:val="00E0647D"/>
    <w:rsid w:val="00E642F6"/>
    <w:rsid w:val="00E67268"/>
    <w:rsid w:val="00E707E6"/>
    <w:rsid w:val="00E96050"/>
    <w:rsid w:val="00EA58DD"/>
    <w:rsid w:val="00EC224C"/>
    <w:rsid w:val="00ED3F5A"/>
    <w:rsid w:val="00EF0F51"/>
    <w:rsid w:val="00EF17A0"/>
    <w:rsid w:val="00F019AF"/>
    <w:rsid w:val="00F150C1"/>
    <w:rsid w:val="00F36389"/>
    <w:rsid w:val="00F412A1"/>
    <w:rsid w:val="00F45738"/>
    <w:rsid w:val="00F81BAD"/>
    <w:rsid w:val="00F91252"/>
    <w:rsid w:val="00F9361D"/>
    <w:rsid w:val="00FB2F25"/>
    <w:rsid w:val="00FB5023"/>
    <w:rsid w:val="00FD473A"/>
    <w:rsid w:val="00F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roke="f">
      <v:stroke on="f"/>
      <o:colormru v:ext="edit" colors="#f6f5f0"/>
    </o:shapedefaults>
    <o:shapelayout v:ext="edit">
      <o:idmap v:ext="edit" data="1"/>
    </o:shapelayout>
  </w:shapeDefaults>
  <w:decimalSymbol w:val="."/>
  <w:listSeparator w:val=","/>
  <w14:docId w14:val="7A1375A2"/>
  <w15:docId w15:val="{B95D6D1B-624B-4A21-A3AC-663C7848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D47"/>
  </w:style>
  <w:style w:type="paragraph" w:styleId="1">
    <w:name w:val="heading 1"/>
    <w:basedOn w:val="a"/>
    <w:next w:val="a"/>
    <w:link w:val="10"/>
    <w:autoRedefine/>
    <w:uiPriority w:val="9"/>
    <w:qFormat/>
    <w:rsid w:val="006630F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D0000" w:themeColor="accent1"/>
      <w:sz w:val="36"/>
      <w:szCs w:val="28"/>
      <w:lang w:bidi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87396"/>
    <w:pPr>
      <w:keepNext/>
      <w:keepLines/>
      <w:numPr>
        <w:ilvl w:val="1"/>
        <w:numId w:val="2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AD0000" w:themeColor="accent1"/>
      <w:sz w:val="26"/>
      <w:szCs w:val="26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84E0B"/>
    <w:pPr>
      <w:keepNext/>
      <w:keepLines/>
      <w:numPr>
        <w:ilvl w:val="2"/>
        <w:numId w:val="2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AD0000" w:themeColor="accent1"/>
      <w:sz w:val="24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386D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AD0000" w:themeColor="accent1"/>
      <w:lang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86D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AD0000" w:themeColor="accent1"/>
      <w:lang w:bidi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386D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AD0000" w:themeColor="accent1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D4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Cs/>
      <w:color w:val="AD0000" w:themeColor="accent1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39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AD0000" w:themeColor="accent1"/>
      <w:sz w:val="20"/>
      <w:szCs w:val="20"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39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Texte"/>
    <w:link w:val="a4"/>
    <w:uiPriority w:val="1"/>
    <w:qFormat/>
    <w:rsid w:val="005F5479"/>
    <w:pPr>
      <w:spacing w:after="0" w:line="240" w:lineRule="auto"/>
    </w:pPr>
  </w:style>
  <w:style w:type="character" w:customStyle="1" w:styleId="a4">
    <w:name w:val="無間距 字元"/>
    <w:basedOn w:val="a0"/>
    <w:link w:val="a3"/>
    <w:uiPriority w:val="1"/>
    <w:rsid w:val="00C4482F"/>
    <w:rPr>
      <w:rFonts w:eastAsiaTheme="minorEastAsia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F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5F547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B2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7B25F0"/>
  </w:style>
  <w:style w:type="paragraph" w:styleId="a9">
    <w:name w:val="footer"/>
    <w:basedOn w:val="a"/>
    <w:link w:val="aa"/>
    <w:uiPriority w:val="99"/>
    <w:unhideWhenUsed/>
    <w:rsid w:val="007B2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7B25F0"/>
  </w:style>
  <w:style w:type="character" w:customStyle="1" w:styleId="10">
    <w:name w:val="標題 1 字元"/>
    <w:basedOn w:val="a0"/>
    <w:link w:val="1"/>
    <w:uiPriority w:val="9"/>
    <w:rsid w:val="006630FE"/>
    <w:rPr>
      <w:rFonts w:asciiTheme="majorHAnsi" w:eastAsiaTheme="majorEastAsia" w:hAnsiTheme="majorHAnsi" w:cstheme="majorBidi"/>
      <w:b/>
      <w:bCs/>
      <w:color w:val="AD0000" w:themeColor="accent1"/>
      <w:sz w:val="36"/>
      <w:szCs w:val="28"/>
      <w:lang w:val="en-US" w:bidi="en-US"/>
    </w:rPr>
  </w:style>
  <w:style w:type="character" w:customStyle="1" w:styleId="20">
    <w:name w:val="標題 2 字元"/>
    <w:basedOn w:val="a0"/>
    <w:link w:val="2"/>
    <w:uiPriority w:val="9"/>
    <w:rsid w:val="00987396"/>
    <w:rPr>
      <w:rFonts w:asciiTheme="majorHAnsi" w:eastAsiaTheme="majorEastAsia" w:hAnsiTheme="majorHAnsi" w:cstheme="majorBidi"/>
      <w:b/>
      <w:bCs/>
      <w:color w:val="AD0000" w:themeColor="accent1"/>
      <w:sz w:val="26"/>
      <w:szCs w:val="26"/>
      <w:lang w:val="en-US" w:bidi="en-US"/>
    </w:rPr>
  </w:style>
  <w:style w:type="character" w:customStyle="1" w:styleId="30">
    <w:name w:val="標題 3 字元"/>
    <w:basedOn w:val="a0"/>
    <w:link w:val="3"/>
    <w:uiPriority w:val="9"/>
    <w:rsid w:val="00684E0B"/>
    <w:rPr>
      <w:rFonts w:asciiTheme="majorHAnsi" w:eastAsiaTheme="majorEastAsia" w:hAnsiTheme="majorHAnsi" w:cstheme="majorBidi"/>
      <w:b/>
      <w:bCs/>
      <w:color w:val="AD0000" w:themeColor="accent1"/>
      <w:sz w:val="24"/>
      <w:lang w:val="en-US" w:bidi="en-US"/>
    </w:rPr>
  </w:style>
  <w:style w:type="character" w:customStyle="1" w:styleId="40">
    <w:name w:val="標題 4 字元"/>
    <w:basedOn w:val="a0"/>
    <w:link w:val="4"/>
    <w:uiPriority w:val="9"/>
    <w:rsid w:val="00386D47"/>
    <w:rPr>
      <w:rFonts w:asciiTheme="majorHAnsi" w:eastAsiaTheme="majorEastAsia" w:hAnsiTheme="majorHAnsi" w:cstheme="majorBidi"/>
      <w:b/>
      <w:bCs/>
      <w:iCs/>
      <w:color w:val="AD0000" w:themeColor="accent1"/>
      <w:lang w:val="en-US" w:bidi="en-US"/>
    </w:rPr>
  </w:style>
  <w:style w:type="character" w:customStyle="1" w:styleId="50">
    <w:name w:val="標題 5 字元"/>
    <w:basedOn w:val="a0"/>
    <w:link w:val="5"/>
    <w:uiPriority w:val="9"/>
    <w:rsid w:val="00386D47"/>
    <w:rPr>
      <w:rFonts w:asciiTheme="majorHAnsi" w:eastAsiaTheme="majorEastAsia" w:hAnsiTheme="majorHAnsi" w:cstheme="majorBidi"/>
      <w:color w:val="AD0000" w:themeColor="accent1"/>
      <w:lang w:val="en-US" w:bidi="en-US"/>
    </w:rPr>
  </w:style>
  <w:style w:type="character" w:customStyle="1" w:styleId="60">
    <w:name w:val="標題 6 字元"/>
    <w:basedOn w:val="a0"/>
    <w:link w:val="6"/>
    <w:uiPriority w:val="9"/>
    <w:rsid w:val="00386D47"/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character" w:customStyle="1" w:styleId="70">
    <w:name w:val="標題 7 字元"/>
    <w:basedOn w:val="a0"/>
    <w:link w:val="7"/>
    <w:uiPriority w:val="9"/>
    <w:semiHidden/>
    <w:rsid w:val="00386D47"/>
    <w:rPr>
      <w:rFonts w:asciiTheme="majorHAnsi" w:eastAsiaTheme="majorEastAsia" w:hAnsiTheme="majorHAnsi" w:cstheme="majorBidi"/>
      <w:iCs/>
      <w:color w:val="AD0000" w:themeColor="accent1"/>
      <w:lang w:val="en-US" w:bidi="en-US"/>
    </w:rPr>
  </w:style>
  <w:style w:type="character" w:customStyle="1" w:styleId="80">
    <w:name w:val="標題 8 字元"/>
    <w:basedOn w:val="a0"/>
    <w:link w:val="8"/>
    <w:uiPriority w:val="9"/>
    <w:semiHidden/>
    <w:rsid w:val="00987396"/>
    <w:rPr>
      <w:rFonts w:asciiTheme="majorHAnsi" w:eastAsiaTheme="majorEastAsia" w:hAnsiTheme="majorHAnsi" w:cstheme="majorBidi"/>
      <w:color w:val="AD0000" w:themeColor="accent1"/>
      <w:sz w:val="20"/>
      <w:szCs w:val="20"/>
      <w:lang w:val="en-US" w:bidi="en-US"/>
    </w:rPr>
  </w:style>
  <w:style w:type="character" w:customStyle="1" w:styleId="90">
    <w:name w:val="標題 9 字元"/>
    <w:basedOn w:val="a0"/>
    <w:link w:val="9"/>
    <w:uiPriority w:val="9"/>
    <w:semiHidden/>
    <w:rsid w:val="009873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b">
    <w:name w:val="Subtitle"/>
    <w:basedOn w:val="a"/>
    <w:next w:val="a"/>
    <w:link w:val="ac"/>
    <w:autoRedefine/>
    <w:uiPriority w:val="11"/>
    <w:qFormat/>
    <w:rsid w:val="007D5F23"/>
    <w:pPr>
      <w:keepNext/>
      <w:keepLines/>
      <w:numPr>
        <w:ilvl w:val="1"/>
      </w:numPr>
      <w:spacing w:before="240" w:after="60"/>
      <w:ind w:left="709"/>
    </w:pPr>
    <w:rPr>
      <w:rFonts w:asciiTheme="majorHAnsi" w:eastAsiaTheme="majorEastAsia" w:hAnsiTheme="majorHAnsi" w:cstheme="majorBidi"/>
      <w:i/>
      <w:iCs/>
      <w:color w:val="AD0000" w:themeColor="accent1"/>
      <w:spacing w:val="15"/>
      <w:sz w:val="24"/>
      <w:szCs w:val="24"/>
      <w:lang w:bidi="en-US"/>
    </w:rPr>
  </w:style>
  <w:style w:type="character" w:customStyle="1" w:styleId="ac">
    <w:name w:val="副標題 字元"/>
    <w:basedOn w:val="a0"/>
    <w:link w:val="ab"/>
    <w:uiPriority w:val="11"/>
    <w:rsid w:val="007D5F23"/>
    <w:rPr>
      <w:rFonts w:asciiTheme="majorHAnsi" w:eastAsiaTheme="majorEastAsia" w:hAnsiTheme="majorHAnsi" w:cstheme="majorBidi"/>
      <w:i/>
      <w:iCs/>
      <w:color w:val="AD0000" w:themeColor="accent1"/>
      <w:spacing w:val="15"/>
      <w:sz w:val="24"/>
      <w:szCs w:val="24"/>
      <w:lang w:val="en-US" w:bidi="en-US"/>
    </w:rPr>
  </w:style>
  <w:style w:type="paragraph" w:styleId="ad">
    <w:name w:val="List Paragraph"/>
    <w:basedOn w:val="a"/>
    <w:uiPriority w:val="34"/>
    <w:qFormat/>
    <w:rsid w:val="00987396"/>
    <w:pPr>
      <w:ind w:left="720"/>
      <w:contextualSpacing/>
    </w:pPr>
    <w:rPr>
      <w:lang w:bidi="en-US"/>
    </w:rPr>
  </w:style>
  <w:style w:type="character" w:styleId="ae">
    <w:name w:val="Subtle Emphasis"/>
    <w:basedOn w:val="a0"/>
    <w:uiPriority w:val="19"/>
    <w:qFormat/>
    <w:rsid w:val="00B55FDE"/>
    <w:rPr>
      <w:iCs/>
      <w:color w:val="808080" w:themeColor="background1" w:themeShade="80"/>
      <w:sz w:val="20"/>
      <w:szCs w:val="20"/>
    </w:rPr>
  </w:style>
  <w:style w:type="table" w:customStyle="1" w:styleId="Trameclaire-Accent11">
    <w:name w:val="Trame claire - Accent 11"/>
    <w:basedOn w:val="a1"/>
    <w:uiPriority w:val="60"/>
    <w:rsid w:val="005E1D4F"/>
    <w:pPr>
      <w:spacing w:after="0" w:line="240" w:lineRule="auto"/>
    </w:pPr>
    <w:rPr>
      <w:color w:val="810000" w:themeColor="accent1" w:themeShade="BF"/>
    </w:rPr>
    <w:tblPr>
      <w:tblStyleRowBandSize w:val="1"/>
      <w:tblStyleColBandSize w:val="1"/>
      <w:tblBorders>
        <w:top w:val="single" w:sz="8" w:space="0" w:color="AD0000" w:themeColor="accent1"/>
        <w:bottom w:val="single" w:sz="8" w:space="0" w:color="AD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</w:style>
  <w:style w:type="table" w:styleId="-2">
    <w:name w:val="Light Shading Accent 2"/>
    <w:basedOn w:val="a1"/>
    <w:uiPriority w:val="60"/>
    <w:rsid w:val="005E1D4F"/>
    <w:pPr>
      <w:spacing w:after="0" w:line="240" w:lineRule="auto"/>
    </w:pPr>
    <w:rPr>
      <w:color w:val="4A0000" w:themeColor="accent2" w:themeShade="BF"/>
    </w:rPr>
    <w:tblPr>
      <w:tblStyleRowBandSize w:val="1"/>
      <w:tblStyleColBandSize w:val="1"/>
      <w:tblBorders>
        <w:top w:val="single" w:sz="8" w:space="0" w:color="640000" w:themeColor="accent2"/>
        <w:bottom w:val="single" w:sz="8" w:space="0" w:color="64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0000" w:themeColor="accent2"/>
          <w:left w:val="nil"/>
          <w:bottom w:val="single" w:sz="8" w:space="0" w:color="64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0000" w:themeColor="accent2"/>
          <w:left w:val="nil"/>
          <w:bottom w:val="single" w:sz="8" w:space="0" w:color="64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999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9999" w:themeFill="accent2" w:themeFillTint="3F"/>
      </w:tcPr>
    </w:tblStylePr>
  </w:style>
  <w:style w:type="table" w:styleId="-3">
    <w:name w:val="Light Shading Accent 3"/>
    <w:basedOn w:val="a1"/>
    <w:uiPriority w:val="60"/>
    <w:rsid w:val="005E1D4F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character" w:styleId="af">
    <w:name w:val="Placeholder Text"/>
    <w:basedOn w:val="a0"/>
    <w:uiPriority w:val="99"/>
    <w:semiHidden/>
    <w:rsid w:val="005E3C39"/>
    <w:rPr>
      <w:color w:val="808080"/>
    </w:rPr>
  </w:style>
  <w:style w:type="table" w:styleId="af0">
    <w:name w:val="Table Grid"/>
    <w:basedOn w:val="a1"/>
    <w:uiPriority w:val="59"/>
    <w:rsid w:val="00EF0F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steclaire-Accent11">
    <w:name w:val="Liste claire - Accent 11"/>
    <w:basedOn w:val="a1"/>
    <w:uiPriority w:val="61"/>
    <w:rsid w:val="004B4184"/>
    <w:pPr>
      <w:spacing w:after="0" w:line="240" w:lineRule="auto"/>
    </w:pPr>
    <w:tblPr>
      <w:tblStyleRowBandSize w:val="1"/>
      <w:tblStyleColBandSize w:val="1"/>
      <w:tblBorders>
        <w:top w:val="single" w:sz="8" w:space="0" w:color="AD0000" w:themeColor="accent1"/>
        <w:left w:val="single" w:sz="8" w:space="0" w:color="AD0000" w:themeColor="accent1"/>
        <w:bottom w:val="single" w:sz="8" w:space="0" w:color="AD0000" w:themeColor="accent1"/>
        <w:right w:val="single" w:sz="8" w:space="0" w:color="AD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band1Horz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</w:style>
  <w:style w:type="table" w:customStyle="1" w:styleId="Listeclaire-Accent110">
    <w:name w:val="Liste claire - Accent 11"/>
    <w:basedOn w:val="a1"/>
    <w:uiPriority w:val="61"/>
    <w:rsid w:val="00EF0F51"/>
    <w:pPr>
      <w:spacing w:after="0" w:line="240" w:lineRule="auto"/>
    </w:pPr>
    <w:tblPr>
      <w:tblStyleRowBandSize w:val="1"/>
      <w:tblStyleColBandSize w:val="1"/>
      <w:tblBorders>
        <w:top w:val="single" w:sz="8" w:space="0" w:color="AD0000" w:themeColor="accent1"/>
        <w:left w:val="single" w:sz="8" w:space="0" w:color="AD0000" w:themeColor="accent1"/>
        <w:bottom w:val="single" w:sz="8" w:space="0" w:color="AD0000" w:themeColor="accent1"/>
        <w:right w:val="single" w:sz="8" w:space="0" w:color="AD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band1Horz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</w:style>
  <w:style w:type="paragraph" w:styleId="af1">
    <w:name w:val="TOC Heading"/>
    <w:basedOn w:val="1"/>
    <w:next w:val="a"/>
    <w:uiPriority w:val="39"/>
    <w:semiHidden/>
    <w:unhideWhenUsed/>
    <w:qFormat/>
    <w:rsid w:val="002B3B4B"/>
    <w:pPr>
      <w:numPr>
        <w:numId w:val="0"/>
      </w:numPr>
      <w:outlineLvl w:val="9"/>
    </w:pPr>
    <w:rPr>
      <w:color w:val="810000" w:themeColor="accent1" w:themeShade="BF"/>
      <w:sz w:val="28"/>
      <w:lang w:bidi="ar-SA"/>
    </w:rPr>
  </w:style>
  <w:style w:type="character" w:styleId="af2">
    <w:name w:val="Hyperlink"/>
    <w:basedOn w:val="a0"/>
    <w:uiPriority w:val="99"/>
    <w:unhideWhenUsed/>
    <w:rsid w:val="00ED1579"/>
    <w:rPr>
      <w:color w:val="AD0000" w:themeColor="accent1"/>
      <w:u w:val="single"/>
    </w:rPr>
  </w:style>
  <w:style w:type="character" w:styleId="af3">
    <w:name w:val="FollowedHyperlink"/>
    <w:basedOn w:val="a0"/>
    <w:uiPriority w:val="99"/>
    <w:semiHidden/>
    <w:unhideWhenUsed/>
    <w:rsid w:val="007D3685"/>
    <w:rPr>
      <w:color w:val="96A9A9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77F8C"/>
    <w:pPr>
      <w:tabs>
        <w:tab w:val="left" w:pos="993"/>
        <w:tab w:val="right" w:leader="dot" w:pos="9062"/>
      </w:tabs>
      <w:spacing w:before="180" w:after="0"/>
    </w:pPr>
    <w:rPr>
      <w:b/>
      <w:noProof/>
      <w:color w:val="AD0000" w:themeColor="accent1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F77F8C"/>
    <w:pPr>
      <w:tabs>
        <w:tab w:val="left" w:pos="1276"/>
        <w:tab w:val="right" w:leader="dot" w:pos="9062"/>
      </w:tabs>
      <w:spacing w:after="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F77F8C"/>
    <w:pPr>
      <w:tabs>
        <w:tab w:val="left" w:pos="1418"/>
        <w:tab w:val="right" w:leader="dot" w:pos="9062"/>
      </w:tabs>
      <w:spacing w:after="0"/>
    </w:pPr>
    <w:rPr>
      <w:noProof/>
      <w:lang w:bidi="en-US"/>
    </w:rPr>
  </w:style>
  <w:style w:type="paragraph" w:styleId="af4">
    <w:name w:val="caption"/>
    <w:basedOn w:val="a"/>
    <w:next w:val="a"/>
    <w:uiPriority w:val="35"/>
    <w:unhideWhenUsed/>
    <w:qFormat/>
    <w:rsid w:val="00386D47"/>
    <w:pPr>
      <w:jc w:val="center"/>
    </w:pPr>
    <w:rPr>
      <w:b/>
      <w:i/>
      <w:color w:val="AD0000" w:themeColor="accent1"/>
      <w:sz w:val="20"/>
      <w:szCs w:val="20"/>
    </w:rPr>
  </w:style>
  <w:style w:type="character" w:styleId="af5">
    <w:name w:val="Strong"/>
    <w:basedOn w:val="a0"/>
    <w:uiPriority w:val="22"/>
    <w:qFormat/>
    <w:rsid w:val="00890B8B"/>
    <w:rPr>
      <w:b/>
      <w:bCs/>
    </w:rPr>
  </w:style>
  <w:style w:type="character" w:styleId="af6">
    <w:name w:val="Emphasis"/>
    <w:basedOn w:val="a0"/>
    <w:uiPriority w:val="20"/>
    <w:qFormat/>
    <w:rsid w:val="00B55FDE"/>
    <w:rPr>
      <w:iCs/>
      <w:color w:val="AD0000" w:themeColor="accent1"/>
      <w:sz w:val="20"/>
      <w:szCs w:val="20"/>
    </w:rPr>
  </w:style>
  <w:style w:type="paragraph" w:customStyle="1" w:styleId="Texte">
    <w:name w:val="Texte"/>
    <w:basedOn w:val="a"/>
    <w:qFormat/>
    <w:rsid w:val="00386D47"/>
    <w:pPr>
      <w:ind w:left="709"/>
    </w:pPr>
  </w:style>
  <w:style w:type="paragraph" w:styleId="af7">
    <w:name w:val="table of figures"/>
    <w:basedOn w:val="a"/>
    <w:next w:val="a"/>
    <w:uiPriority w:val="99"/>
    <w:unhideWhenUsed/>
    <w:rsid w:val="00F77F8C"/>
    <w:pPr>
      <w:spacing w:after="0"/>
    </w:pPr>
  </w:style>
  <w:style w:type="paragraph" w:customStyle="1" w:styleId="Section1">
    <w:name w:val="Section 1"/>
    <w:basedOn w:val="1"/>
    <w:qFormat/>
    <w:rsid w:val="007432BD"/>
    <w:pPr>
      <w:numPr>
        <w:numId w:val="0"/>
      </w:numPr>
    </w:pPr>
  </w:style>
  <w:style w:type="paragraph" w:customStyle="1" w:styleId="Section2">
    <w:name w:val="Section 2"/>
    <w:basedOn w:val="2"/>
    <w:qFormat/>
    <w:rsid w:val="007432BD"/>
    <w:pPr>
      <w:numPr>
        <w:ilvl w:val="0"/>
        <w:numId w:val="0"/>
      </w:numPr>
    </w:pPr>
  </w:style>
  <w:style w:type="paragraph" w:customStyle="1" w:styleId="Section3">
    <w:name w:val="Section 3"/>
    <w:basedOn w:val="3"/>
    <w:qFormat/>
    <w:rsid w:val="007432BD"/>
    <w:pPr>
      <w:numPr>
        <w:ilvl w:val="0"/>
        <w:numId w:val="0"/>
      </w:numPr>
    </w:pPr>
  </w:style>
  <w:style w:type="paragraph" w:customStyle="1" w:styleId="Section4">
    <w:name w:val="Section 4"/>
    <w:basedOn w:val="4"/>
    <w:qFormat/>
    <w:rsid w:val="007432BD"/>
    <w:pPr>
      <w:numPr>
        <w:ilvl w:val="0"/>
        <w:numId w:val="0"/>
      </w:numPr>
    </w:pPr>
  </w:style>
  <w:style w:type="paragraph" w:customStyle="1" w:styleId="Section5">
    <w:name w:val="Section 5"/>
    <w:basedOn w:val="5"/>
    <w:qFormat/>
    <w:rsid w:val="007432BD"/>
    <w:pPr>
      <w:numPr>
        <w:ilvl w:val="0"/>
        <w:numId w:val="0"/>
      </w:numPr>
    </w:pPr>
  </w:style>
  <w:style w:type="paragraph" w:customStyle="1" w:styleId="Section6">
    <w:name w:val="Section 6"/>
    <w:basedOn w:val="6"/>
    <w:qFormat/>
    <w:rsid w:val="007432BD"/>
    <w:pPr>
      <w:numPr>
        <w:ilvl w:val="0"/>
        <w:numId w:val="0"/>
      </w:numPr>
    </w:pPr>
  </w:style>
  <w:style w:type="paragraph" w:customStyle="1" w:styleId="Section7">
    <w:name w:val="Section 7"/>
    <w:basedOn w:val="7"/>
    <w:qFormat/>
    <w:rsid w:val="007432BD"/>
    <w:pPr>
      <w:numPr>
        <w:ilvl w:val="0"/>
        <w:numId w:val="0"/>
      </w:numPr>
    </w:pPr>
  </w:style>
  <w:style w:type="table" w:styleId="-1">
    <w:name w:val="Light List Accent 1"/>
    <w:basedOn w:val="a1"/>
    <w:uiPriority w:val="61"/>
    <w:rsid w:val="00DA6DE2"/>
    <w:pPr>
      <w:spacing w:after="0" w:line="240" w:lineRule="auto"/>
    </w:pPr>
    <w:tblPr>
      <w:tblStyleRowBandSize w:val="1"/>
      <w:tblStyleColBandSize w:val="1"/>
      <w:tblBorders>
        <w:top w:val="single" w:sz="8" w:space="0" w:color="AD0000" w:themeColor="accent1"/>
        <w:left w:val="single" w:sz="8" w:space="0" w:color="AD0000" w:themeColor="accent1"/>
        <w:bottom w:val="single" w:sz="8" w:space="0" w:color="AD0000" w:themeColor="accent1"/>
        <w:right w:val="single" w:sz="8" w:space="0" w:color="AD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  <w:tblStylePr w:type="band1Horz">
      <w:tblPr/>
      <w:tcPr>
        <w:tcBorders>
          <w:top w:val="single" w:sz="8" w:space="0" w:color="AD0000" w:themeColor="accent1"/>
          <w:left w:val="single" w:sz="8" w:space="0" w:color="AD0000" w:themeColor="accent1"/>
          <w:bottom w:val="single" w:sz="8" w:space="0" w:color="AD0000" w:themeColor="accent1"/>
          <w:right w:val="single" w:sz="8" w:space="0" w:color="AD0000" w:themeColor="accent1"/>
        </w:tcBorders>
      </w:tcPr>
    </w:tblStylePr>
  </w:style>
  <w:style w:type="table" w:styleId="-10">
    <w:name w:val="Light Shading Accent 1"/>
    <w:basedOn w:val="a1"/>
    <w:uiPriority w:val="60"/>
    <w:rsid w:val="005E6DB1"/>
    <w:pPr>
      <w:spacing w:after="0" w:line="240" w:lineRule="auto"/>
    </w:pPr>
    <w:rPr>
      <w:color w:val="810000" w:themeColor="accent1" w:themeShade="BF"/>
    </w:rPr>
    <w:tblPr>
      <w:tblStyleRowBandSize w:val="1"/>
      <w:tblStyleColBandSize w:val="1"/>
      <w:tblBorders>
        <w:top w:val="single" w:sz="8" w:space="0" w:color="AD0000" w:themeColor="accent1"/>
        <w:bottom w:val="single" w:sz="8" w:space="0" w:color="AD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000" w:themeColor="accent1"/>
          <w:left w:val="nil"/>
          <w:bottom w:val="single" w:sz="8" w:space="0" w:color="AD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BAB" w:themeFill="accent1" w:themeFillTint="3F"/>
      </w:tcPr>
    </w:tblStylePr>
  </w:style>
  <w:style w:type="table" w:styleId="1-1">
    <w:name w:val="Medium Shading 1 Accent 1"/>
    <w:basedOn w:val="a1"/>
    <w:uiPriority w:val="63"/>
    <w:rsid w:val="0062278E"/>
    <w:pPr>
      <w:spacing w:after="0" w:line="240" w:lineRule="auto"/>
    </w:pPr>
    <w:tblPr>
      <w:tblStyleRowBandSize w:val="1"/>
      <w:tblStyleColBandSize w:val="1"/>
      <w:tblBorders>
        <w:top w:val="single" w:sz="8" w:space="0" w:color="FF0202" w:themeColor="accent1" w:themeTint="BF"/>
        <w:left w:val="single" w:sz="8" w:space="0" w:color="FF0202" w:themeColor="accent1" w:themeTint="BF"/>
        <w:bottom w:val="single" w:sz="8" w:space="0" w:color="FF0202" w:themeColor="accent1" w:themeTint="BF"/>
        <w:right w:val="single" w:sz="8" w:space="0" w:color="FF0202" w:themeColor="accent1" w:themeTint="BF"/>
        <w:insideH w:val="single" w:sz="8" w:space="0" w:color="FF020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0202" w:themeColor="accent1" w:themeTint="BF"/>
          <w:left w:val="single" w:sz="8" w:space="0" w:color="FF0202" w:themeColor="accent1" w:themeTint="BF"/>
          <w:bottom w:val="single" w:sz="8" w:space="0" w:color="FF0202" w:themeColor="accent1" w:themeTint="BF"/>
          <w:right w:val="single" w:sz="8" w:space="0" w:color="FF0202" w:themeColor="accent1" w:themeTint="BF"/>
          <w:insideH w:val="nil"/>
          <w:insideV w:val="nil"/>
        </w:tcBorders>
        <w:shd w:val="clear" w:color="auto" w:fill="AD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202" w:themeColor="accent1" w:themeTint="BF"/>
          <w:left w:val="single" w:sz="8" w:space="0" w:color="FF0202" w:themeColor="accent1" w:themeTint="BF"/>
          <w:bottom w:val="single" w:sz="8" w:space="0" w:color="FF0202" w:themeColor="accent1" w:themeTint="BF"/>
          <w:right w:val="single" w:sz="8" w:space="0" w:color="FF020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BA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BA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mage">
    <w:name w:val="Image"/>
    <w:basedOn w:val="a"/>
    <w:next w:val="a"/>
    <w:qFormat/>
    <w:rsid w:val="002B271A"/>
  </w:style>
  <w:style w:type="paragraph" w:styleId="Web">
    <w:name w:val="Normal (Web)"/>
    <w:basedOn w:val="a"/>
    <w:uiPriority w:val="99"/>
    <w:unhideWhenUsed/>
    <w:rsid w:val="002A635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customStyle="1" w:styleId="apple-converted-space">
    <w:name w:val="apple-converted-space"/>
    <w:basedOn w:val="a0"/>
    <w:rsid w:val="002A635A"/>
  </w:style>
  <w:style w:type="paragraph" w:styleId="af8">
    <w:name w:val="annotation text"/>
    <w:basedOn w:val="a"/>
    <w:link w:val="af9"/>
    <w:uiPriority w:val="99"/>
    <w:semiHidden/>
    <w:unhideWhenUsed/>
    <w:rsid w:val="002A635A"/>
    <w:pPr>
      <w:spacing w:line="240" w:lineRule="auto"/>
    </w:pPr>
    <w:rPr>
      <w:sz w:val="20"/>
      <w:szCs w:val="20"/>
    </w:rPr>
  </w:style>
  <w:style w:type="character" w:customStyle="1" w:styleId="af9">
    <w:name w:val="註解文字 字元"/>
    <w:basedOn w:val="a0"/>
    <w:link w:val="af8"/>
    <w:uiPriority w:val="99"/>
    <w:semiHidden/>
    <w:rsid w:val="002A635A"/>
    <w:rPr>
      <w:sz w:val="20"/>
      <w:szCs w:val="20"/>
    </w:rPr>
  </w:style>
  <w:style w:type="character" w:customStyle="1" w:styleId="lang-en">
    <w:name w:val="lang-en"/>
    <w:basedOn w:val="a0"/>
    <w:rsid w:val="002A635A"/>
  </w:style>
  <w:style w:type="character" w:styleId="afa">
    <w:name w:val="annotation reference"/>
    <w:basedOn w:val="a0"/>
    <w:uiPriority w:val="99"/>
    <w:semiHidden/>
    <w:unhideWhenUsed/>
    <w:rsid w:val="00FB2F25"/>
    <w:rPr>
      <w:sz w:val="16"/>
      <w:szCs w:val="16"/>
    </w:rPr>
  </w:style>
  <w:style w:type="paragraph" w:styleId="afb">
    <w:name w:val="annotation subject"/>
    <w:basedOn w:val="af8"/>
    <w:next w:val="af8"/>
    <w:link w:val="afc"/>
    <w:uiPriority w:val="99"/>
    <w:semiHidden/>
    <w:unhideWhenUsed/>
    <w:rsid w:val="00FB2F25"/>
    <w:rPr>
      <w:b/>
      <w:bCs/>
    </w:rPr>
  </w:style>
  <w:style w:type="character" w:customStyle="1" w:styleId="afc">
    <w:name w:val="註解主旨 字元"/>
    <w:basedOn w:val="af9"/>
    <w:link w:val="afb"/>
    <w:uiPriority w:val="99"/>
    <w:semiHidden/>
    <w:rsid w:val="00FB2F25"/>
    <w:rPr>
      <w:b/>
      <w:bCs/>
      <w:sz w:val="20"/>
      <w:szCs w:val="20"/>
    </w:rPr>
  </w:style>
  <w:style w:type="paragraph" w:styleId="afd">
    <w:name w:val="Revision"/>
    <w:hidden/>
    <w:uiPriority w:val="99"/>
    <w:semiHidden/>
    <w:rsid w:val="001006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.wikipedia.org/wiki/Apprentissage_automatique" TargetMode="External"/><Relationship Id="rId18" Type="http://schemas.openxmlformats.org/officeDocument/2006/relationships/hyperlink" Target="http://fr.wikipedia.org/wiki/Gradient" TargetMode="External"/><Relationship Id="rId26" Type="http://schemas.openxmlformats.org/officeDocument/2006/relationships/hyperlink" Target="http://en.wikipedia.org/wiki/Bootstrap_aggregating" TargetMode="External"/><Relationship Id="rId39" Type="http://schemas.microsoft.com/office/2011/relationships/commentsExtended" Target="commentsExtended.xml"/><Relationship Id="rId21" Type="http://schemas.openxmlformats.org/officeDocument/2006/relationships/hyperlink" Target="http://fr.wikipedia.org/wiki/D%C3%A9tection_de_personne" TargetMode="External"/><Relationship Id="rId34" Type="http://schemas.openxmlformats.org/officeDocument/2006/relationships/hyperlink" Target="http://en.wikipedia.org/wiki/Variance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fr.wikipedia.org/wiki/Vision_par_ordinateur" TargetMode="External"/><Relationship Id="rId29" Type="http://schemas.openxmlformats.org/officeDocument/2006/relationships/hyperlink" Target="http://en.wikipedia.org/wiki/Machine_learning" TargetMode="External"/><Relationship Id="rId11" Type="http://schemas.openxmlformats.org/officeDocument/2006/relationships/hyperlink" Target="http://fr.wikipedia.org/wiki/Leo_Breiman" TargetMode="External"/><Relationship Id="rId24" Type="http://schemas.openxmlformats.org/officeDocument/2006/relationships/hyperlink" Target="http://en.wikipedia.org/wiki/Bootstrap_aggregating" TargetMode="External"/><Relationship Id="rId32" Type="http://schemas.openxmlformats.org/officeDocument/2006/relationships/hyperlink" Target="http://en.wikipedia.org/wiki/Bootstrap_aggregating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3.jpg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hyperlink" Target="http://fr.wikipedia.org/wiki/SIF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fr.wikipedia.org/wiki/Bagging" TargetMode="External"/><Relationship Id="rId22" Type="http://schemas.openxmlformats.org/officeDocument/2006/relationships/hyperlink" Target="http://en.wikipedia.org/wiki/Flowchart" TargetMode="External"/><Relationship Id="rId27" Type="http://schemas.openxmlformats.org/officeDocument/2006/relationships/hyperlink" Target="http://en.wikipedia.org/wiki/Meta-algorithm" TargetMode="External"/><Relationship Id="rId30" Type="http://schemas.openxmlformats.org/officeDocument/2006/relationships/hyperlink" Target="http://en.wikipedia.org/wiki/Bootstrap_aggregating" TargetMode="External"/><Relationship Id="rId35" Type="http://schemas.openxmlformats.org/officeDocument/2006/relationships/hyperlink" Target="http://en.wikipedia.org/wiki/Overfitting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image" Target="media/image14.png"/><Relationship Id="rId3" Type="http://schemas.openxmlformats.org/officeDocument/2006/relationships/customXml" Target="../customXml/item3.xml"/><Relationship Id="rId12" Type="http://schemas.openxmlformats.org/officeDocument/2006/relationships/hyperlink" Target="http://fr.wikipedia.org/w/index.php?title=Ad%C3%A8le_Cutler&amp;action=edit&amp;redlink=1" TargetMode="External"/><Relationship Id="rId17" Type="http://schemas.openxmlformats.org/officeDocument/2006/relationships/hyperlink" Target="http://fr.wikipedia.org/wiki/Histogramme" TargetMode="External"/><Relationship Id="rId25" Type="http://schemas.openxmlformats.org/officeDocument/2006/relationships/hyperlink" Target="http://en.wikipedia.org/wiki/Ensemble_learning" TargetMode="External"/><Relationship Id="rId33" Type="http://schemas.openxmlformats.org/officeDocument/2006/relationships/hyperlink" Target="http://en.wikipedia.org/wiki/Regression_analysis" TargetMode="External"/><Relationship Id="rId38" Type="http://schemas.openxmlformats.org/officeDocument/2006/relationships/comments" Target="comments.xml"/><Relationship Id="rId46" Type="http://schemas.openxmlformats.org/officeDocument/2006/relationships/image" Target="media/image9.png"/><Relationship Id="rId20" Type="http://schemas.openxmlformats.org/officeDocument/2006/relationships/hyperlink" Target="http://fr.wikipedia.org/wiki/Shape_context" TargetMode="External"/><Relationship Id="rId41" Type="http://schemas.openxmlformats.org/officeDocument/2006/relationships/image" Target="media/image4.png"/><Relationship Id="rId54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fr.wikipedia.org/wiki/Caract%C3%A9ristique_(vision_par_ordinateur)" TargetMode="External"/><Relationship Id="rId23" Type="http://schemas.openxmlformats.org/officeDocument/2006/relationships/hyperlink" Target="http://en.wikipedia.org/wiki/Bootstrap_aggregating" TargetMode="External"/><Relationship Id="rId28" Type="http://schemas.openxmlformats.org/officeDocument/2006/relationships/hyperlink" Target="http://en.wikipedia.org/wiki/Bootstrap_aggregating" TargetMode="External"/><Relationship Id="rId36" Type="http://schemas.openxmlformats.org/officeDocument/2006/relationships/image" Target="media/image1.png"/><Relationship Id="rId49" Type="http://schemas.openxmlformats.org/officeDocument/2006/relationships/image" Target="media/image12.png"/><Relationship Id="rId57" Type="http://schemas.openxmlformats.org/officeDocument/2006/relationships/fontTable" Target="fontTable.xml"/><Relationship Id="rId10" Type="http://schemas.openxmlformats.org/officeDocument/2006/relationships/hyperlink" Target="http://fr.wikipedia.org/wiki/2001_en_informatique" TargetMode="External"/><Relationship Id="rId31" Type="http://schemas.openxmlformats.org/officeDocument/2006/relationships/hyperlink" Target="http://en.wikipedia.org/wiki/Statistical_classification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AD0000"/>
      </a:accent1>
      <a:accent2>
        <a:srgbClr val="640000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2014-01-21T23:00:00Z</PublishDate>
  <Abstract/>
  <CompanyAddress>MINES Paristech</CompanyAddress>
  <CompanyPhone/>
  <CompanyFax/>
  <CompanyEmail/>
</CoverPageProperties>
</file>

<file path=customXml/item2.xml><?xml version="1.0" encoding="utf-8"?>
<elements xmlns:xsi="http://www.w3.org/2001/XMLSchema-instance" xsi:noNamespaceSchemaLocation="ObjecteeringElements.xsd">
  <element objid="c1a9f5a8-cf39-4ce5-a2cb-00cf1809ab12">
    <content alias="Class ATTRIBUTE Name">DataBase</content>
  </element>
  <element objid="3a55e97d-ae30-433e-b3cd-9ccecda51f65">
    <content alias="Operation NOTE description 0">initialize HOG instance with certain parameter setting</content>
    <content alias="Operation ATTRIBUTE Name">HOG</content>
  </element>
  <element objid="61261918-d6ad-4d4d-a19f-e6c7088f5dd6">
    <content alias="Class NOTE description 0">This class implements operations about decision tree in random forest learning.</content>
    <content alias="Class NOTE summary 0">Class contains interface for using Decision Trees.</content>
    <content alias="Class ATTRIBUTE Name">DecisionTree</content>
  </element>
  <element objid="8c39ea43-b153-44c8-a0de-ff4ed52b57c0">
    <content alias="Operation NOTE description 0">initialize HOG instance with default parameter setting</content>
    <content alias="Operation ATTRIBUTE Name">HOG</content>
  </element>
  <element objid="a405e1e8-85cc-4d4a-b285-26666588a718">
    <content alias="Parameter ATTRIBUTE Name">initHogParam</content>
    <content alias="Parameter ATTRIBUTE ParameterPassing">In</content>
  </element>
  <element objid="76d43c96-c471-4b7d-a417-d0a16d9c295c">
    <content alias="Operation NOTE description 0">traverses through tree nodes and returns the string representation of current decision tree</content>
    <content alias="Operation ATTRIBUTE Name">saveToString</content>
  </element>
  <element objid="f30ffbce-5ef9-47c6-9c47-d8546919c4db">
    <content alias="AssociationEnd NOTE description 0">parent of this node</content>
    <content alias="AssociationEnd ATTRIBUTE Name">parent</content>
    <content alias="AssociationEnd ATTRIBUTE MultiplicityMax">1</content>
    <content alias="AssociationEnd ATTRIBUTE MultiplicityMin">1</content>
  </element>
  <element objid="0ebb6ac8-3e54-4895-93dd-196538a3e332">
    <content alias="Parameter ATTRIBUTE Name">p0</content>
    <content alias="Parameter ATTRIBUTE ParameterPassing">Inout</content>
  </element>
  <element objid="ed4da577-e9c1-44db-b292-1ddb4aeab813">
    <content alias="Operation NOTE description 0">implements getLearnerPossibleValues method of Learner</content>
    <content alias="Operation ATTRIBUTE Name">getLearnerPossibleValues</content>
  </element>
  <element objid="eafec0c5-2d8e-48a2-b23c-cb59b300755a">
    <content alias="Attribute ATTRIBUTE Name">_attrN</content>
    <content alias="Attribute NOTE description 0">size of attributes to bootstrap</content>
    <content alias="Attribute ATTRIBUTE MultiplicityMin">1</content>
    <content alias="Attribute ATTRIBUTE MultiplicityMax">1</content>
  </element>
  <element objid="7b66cf6f-fbc2-40a9-86c0-f46a49541b88">
    <content alias="Parameter ATTRIBUTE Name">predictions</content>
    <content alias="Parameter ATTRIBUTE ParameterPassing">In</content>
  </element>
  <element objid="92a699ab-b86a-40cc-8fdb-4eca568fa8a6">
    <content alias="Operation ATTRIBUTE Name">DecisionTree</content>
  </element>
  <element objid="7d351bea-7309-41e8-8d48-de66b414bc25">
    <content alias="Operation NOTE description 0">returns the vote (mode) of the predictions of decision trees given test data</content>
    <content alias="Operation ATTRIBUTE Name">voteOfDTree</content>
  </element>
  <element objid="00000004-0000-0010-0000-000000000000">
    <content alias="DataType ATTRIBUTE Name">double</content>
  </element>
  <element objid="95f01270-0b39-4c6b-bbf3-fb177f21545e">
    <content alias="Operation NOTE description 0">constructs a decision tree from a data matrix.</content>
    <content alias="Operation ATTRIBUTE Name">DecisionTree</content>
  </element>
  <element objid="59aa1dec-a6d5-40e5-bf32-21f89bc84295">
    <content alias="Package ATTRIBUTE Name">DecisionTree</content>
    <content alias="Package NOTE summary 0">Package contains the classes used in decision tree</content>
  </element>
  <element objid="b88524b1-694a-4bc3-898b-a62d0300bb85">
    <content alias="Attribute ATTRIBUTE Name">blockType</content>
    <content alias="Attribute NOTE description 0">the type of block (either rectangular or radial)</content>
    <content alias="Attribute ATTRIBUTE MultiplicityMin">1</content>
    <content alias="Attribute ATTRIBUTE MultiplicityMax">1</content>
  </element>
  <element objid="a73f148c-2d1d-4cfd-9bb4-3fcc86556892">
    <content alias="Parameter ATTRIBUTE Name">testData</content>
    <content alias="Parameter ATTRIBUTE ParameterPassing">In</content>
  </element>
  <element objid="359fef83-1f91-4226-b4e6-33118900cb50">
    <content alias="Operation NOTE description 0">reconstruct this decision tree object using the string previously generated by toString()</content>
    <content alias="Operation ATTRIBUTE Name">loadFromString</content>
  </element>
  <element objid="00d00398-0000-2b12-0000-000000000000">
    <content alias="Class ATTRIBUTE Name">Object</content>
  </element>
  <element objid="0e359187-9410-41e0-ac95-f198190fa6dd">
    <content alias="Association ATTRIBUTE Name"/>
  </element>
  <element objid="a304e761-5298-44d7-9769-094041d0b086">
    <content alias="Parameter ATTRIBUTE Name">blockType</content>
    <content alias="Parameter ATTRIBUTE ParameterPassing">In</content>
  </element>
  <element objid="2299517a-7564-4108-ab5c-71ec87dc0b77">
    <content alias="Attribute ATTRIBUTE Name">isLeaf</content>
    <content alias="Attribute NOTE description 0">indicates if the node is a leaf</content>
    <content alias="Attribute ATTRIBUTE MultiplicityMin">1</content>
    <content alias="Attribute ATTRIBUTE MultiplicityMax">1</content>
  </element>
  <element objid="c74258fc-1c09-4eea-af5b-587edf9017ff">
    <content alias="Parameter ATTRIBUTE Name">test</content>
    <content alias="Parameter ATTRIBUTE ParameterPassing">Inout</content>
  </element>
  <element objid="321c0474-391c-48d2-895b-f5c4cea95144">
    <content alias="Parameter ATTRIBUTE Name">tree</content>
    <content alias="Parameter ATTRIBUTE ParameterPassing">In</content>
  </element>
  <element objid="052acf94-33c6-4972-9a0c-321d44835c48">
    <content alias="Association ATTRIBUTE Name"/>
  </element>
  <element objid="c2c2b214-8cfa-4537-91ca-29e62d2d9b03">
    <content alias="Parameter ATTRIBUTE Name">parent</content>
    <content alias="Parameter ATTRIBUTE ParameterPassing">In</content>
  </element>
  <element objid="a97a3fa3-3a4e-46a1-b40f-98098d41b00f">
    <content alias="Class NOTE description 0">This class contains information about the classifier trained with random forest and provides operation to classify images.</content>
    <content alias="Class NOTE summary 0">Class define the classifier generated by random forest.</content>
    <content alias="Class ATTRIBUTE Name">RandomForest</content>
  </element>
  <element objid="cbe45e05-de9e-49f4-b0cb-481904bc80f9">
    <content alias="Operation NOTE description 0">implements write method of Classifier</content>
    <content alias="Operation ATTRIBUTE Name">write</content>
  </element>
  <element objid="5f5c0202-bfe6-4aa4-b796-6afc5a31b9df">
    <content alias="Parameter ATTRIBUTE Name">numOfTrees</content>
    <content alias="Parameter ATTRIBUTE ParameterPassing">In</content>
  </element>
  <element objid="c60d6310-6762-451d-ae97-ea8f4562f565">
    <content alias="Interaction ATTRIBUTE Name">RandomForest save</content>
  </element>
  <element objid="00000004-0000-000d-0000-000000000000">
    <content alias="DataType ATTRIBUTE Name">string</content>
  </element>
  <element objid="17f327ce-60bb-464b-89fd-8117dccb10a2">
    <content alias="Attribute ATTRIBUTE Name">splitVal</content>
    <content alias="Attribute NOTE description 0">value to split splitAttr</content>
    <content alias="Attribute ATTRIBUTE MultiplicityMin">1</content>
    <content alias="Attribute ATTRIBUTE MultiplicityMax">1</content>
  </element>
  <element objid="7535ccbd-3641-4ef8-a9d6-9341af6deecb">
    <content alias="Parameter ATTRIBUTE Name">blockHeight</content>
    <content alias="Parameter ATTRIBUTE ParameterPassing">In</content>
  </element>
  <element objid="e3497dd0-904c-45d8-9e75-d62a14ff97cd">
    <content alias="Interaction ATTRIBUTE Name">RandomForest classify</content>
  </element>
  <element objid="ebb8f3f9-dd89-4d5b-b771-a57032b21977">
    <content alias="Attribute ATTRIBUTE Name">dataN</content>
    <content alias="Attribute NOTE description 0">total size of the data (training and testing)</content>
    <content alias="Attribute ATTRIBUTE MultiplicityMin">1</content>
    <content alias="Attribute ATTRIBUTE MultiplicityMax">1</content>
  </element>
  <element objid="b9f976bc-034c-42e9-84d5-f7e6eba0502a">
    <content alias="Operation NOTE description 0">creates decision trees for the forest</content>
    <content alias="Operation ATTRIBUTE Name">createForest</content>
  </element>
  <element objid="d2e76ede-7957-415b-a548-bb88abaab29a">
    <content alias="Operation NOTE description 0">initialize instance of HOGParam with manual setting</content>
    <content alias="Operation ATTRIBUTE Name">HOGParam</content>
  </element>
  <element objid="84799113-d630-4eef-bd4d-a074581d5b7f">
    <content alias="Operation NOTE description 0">implements learn method of Learner and trains a random forest classifier</content>
    <content alias="Operation ATTRIBUTE Name">learn</content>
  </element>
  <element objid="28c4ffde-4f11-49c5-804f-9a61039cded6">
    <content alias="AssociationEnd NOTE description 0">decision trees of this random forest</content>
    <content alias="AssociationEnd ATTRIBUTE Name">_trees</content>
    <content alias="AssociationEnd ATTRIBUTE MultiplicityMax">*</content>
    <content alias="AssociationEnd ATTRIBUTE MultiplicityMin">0</content>
  </element>
  <element objid="825cee3b-bf63-4b2f-96a7-c6fe53cf1387">
    <content alias="Operation NOTE description 0">returns the classified result of this random forest given data p0</content>
    <content alias="Operation ATTRIBUTE Name">classify</content>
  </element>
  <element objid="b30f2d3b-3dd3-4928-8c2e-210cde6bac4c">
    <content alias="Class NOTE description 0">This class bundles the essential parameters to perform HOG. </content>
    <content alias="Class NOTE summary 0">Class contains a set of parameters for HOG</content>
    <content alias="Class ATTRIBUTE Name">HOGParam</content>
  </element>
  <element objid="80f5b195-3530-44da-9c12-1018076aaabc">
    <content alias="Operation NOTE description 0">calculate the histograms of each CELL</content>
    <content alias="Operation ATTRIBUTE Name">calHistogram</content>
  </element>
  <element objid="bbea47d8-6f43-4ae3-b718-68a8765253c7">
    <content alias="Attribute ATTRIBUTE Name">_histogram</content>
    <content alias="Attribute NOTE description 0">array of histograms of each pixel after calculation</content>
    <content alias="Attribute ATTRIBUTE MultiplicityMin">0</content>
    <content alias="Attribute ATTRIBUTE MultiplicityMax">*</content>
  </element>
  <element objid="462886f4-e68d-48c1-b2dd-1b27d8dc39a2">
    <content alias="Attribute ATTRIBUTE Name">_trainN</content>
    <content alias="Attribute NOTE description 0">size of data to create bootstrap sample</content>
    <content alias="Attribute ATTRIBUTE MultiplicityMin">1</content>
    <content alias="Attribute ATTRIBUTE MultiplicityMax">1</content>
  </element>
  <element objid="2e42fb19-f9fa-405b-b1f1-e14aea623a91">
    <content alias="Parameter ATTRIBUTE Name">testData</content>
    <content alias="Parameter ATTRIBUTE ParameterPassing">Inout</content>
  </element>
  <element objid="379e73c3-44a1-422b-a1ac-cf037cad6713">
    <content alias="Operation NOTE description 0">return the value of gradient array</content>
    <content alias="Operation ATTRIBUTE Name">getGradient</content>
  </element>
  <element objid="ab5d8e62-60d1-4759-b388-39351162f45b">
    <content alias="Parameter ATTRIBUTE Name">cellHeight</content>
    <content alias="Parameter ATTRIBUTE ParameterPassing">In</content>
  </element>
  <element objid="f96d5246-c8ac-49c9-a26f-6a2b8de8cc38">
    <content alias="Operation NOTE description 0">implements write method of Classifier</content>
    <content alias="Operation ATTRIBUTE Name">read</content>
  </element>
  <element objid="db24da09-715e-4409-a782-bac8b91d5b68">
    <content alias="Parameter ATTRIBUTE Name">p1</content>
    <content alias="Parameter ATTRIBUTE ParameterPassing">Inout</content>
  </element>
  <element objid="1102ccb7-f224-4643-856a-10438306eebc">
    <content alias="Operation NOTE description 0">calculate feature vectors of each pixel</content>
    <content alias="Operation ATTRIBUTE Name">calFeatureVector</content>
  </element>
  <element objid="3dcb2c09-2a32-475f-982a-7933da523875">
    <content alias="Package ATTRIBUTE Name"/>
  </element>
  <element objid="51b7a646-12af-48f2-82a0-7639aacaca6d">
    <content alias="Parameter ATTRIBUTE Name">train</content>
    <content alias="Parameter ATTRIBUTE ParameterPassing">In</content>
  </element>
  <element objid="9b2f1c61-6be7-4156-85db-15202c387c02">
    <content alias="Operation NOTE description 0">implements setLearnerParameter method of Learner</content>
    <content alias="Operation ATTRIBUTE Name">setLearnerParameter</content>
  </element>
  <element objid="4a7bd6e4-4f28-4c5a-bb90-6785c190be7a">
    <content alias="Parameter ATTRIBUTE Name">nBin</content>
    <content alias="Parameter ATTRIBUTE ParameterPassing">In</content>
  </element>
  <element objid="8883cce6-777e-4b9c-8805-76062396071d">
    <content alias="Attribute ATTRIBUTE Name">_maxDepth</content>
    <content alias="Attribute NOTE description 0">the *maximum* depth of trees in the forest.</content>
    <content alias="Attribute ATTRIBUTE MultiplicityMin">1</content>
    <content alias="Attribute ATTRIBUTE MultiplicityMax">1</content>
  </element>
  <element objid="943639d0-f911-4e72-b5b3-3087f8f11863">
    <content alias="Operation NOTE description 0">traverses the tree and returns the prediction of the given test data</content>
    <content alias="Operation ATTRIBUTE Name">classify</content>
  </element>
  <element objid="d68ff2ff-2606-4d22-82ff-b7bbe88da162">
    <content alias="Parameter ATTRIBUTE Name">p0</content>
    <content alias="Parameter ATTRIBUTE ParameterPassing">Inout</content>
  </element>
  <element objid="367c3386-30db-4d9f-8b8f-009fc217d19b">
    <content alias="Parameter ATTRIBUTE Name">data</content>
    <content alias="Parameter ATTRIBUTE ParameterPassing">In</content>
  </element>
  <element objid="1642d926-247b-40b6-996a-8544e6cdcf29">
    <content alias="Parameter ATTRIBUTE Name">maxDepth</content>
    <content alias="Parameter ATTRIBUTE ParameterPassing">In</content>
  </element>
  <element objid="51f070ca-6fe8-4d4e-868c-c62c2b31c082">
    <content alias="Operation NOTE description 0">constructs the tree node</content>
    <content alias="Operation ATTRIBUTE Name">TreeNode</content>
  </element>
  <element objid="a9b8a9da-a611-43a9-a19d-93fdd82edbdb">
    <content alias="Parameter ATTRIBUTE Name">p0</content>
    <content alias="Parameter ATTRIBUTE ParameterPassing">Inout</content>
  </element>
  <element objid="b5a6a8ac-1ab9-4f93-b678-95119fd19ca6">
    <content alias="Attribute ATTRIBUTE Name">_forestError</content>
    <content alias="Attribute NOTE description 0"> error of the random forest</content>
    <content alias="Attribute ATTRIBUTE MultiplicityMin">1</content>
    <content alias="Attribute ATTRIBUTE MultiplicityMax">1</content>
  </element>
  <element objid="5f02503d-159a-4a86-beea-64e6de3555ee">
    <content alias="Operation NOTE description 0">implements getLearnerParameterDescription method of Learner</content>
    <content alias="Operation ATTRIBUTE Name">getLearnerParameterDescription</content>
  </element>
  <element objid="1eaa0854-8e11-4e6b-8a90-5a8d3e57821e">
    <content alias="Operation NOTE description 0">The constructor of RandomForestLearner</content>
    <content alias="Operation ATTRIBUTE Name">RandomForestLearner</content>
  </element>
  <element objid="52f8b9ec-22ce-4f39-a3f2-2c8e8ac909d5">
    <content alias="Parameter ATTRIBUTE Name">p0</content>
    <content alias="Parameter ATTRIBUTE ParameterPassing">Inout</content>
  </element>
  <element objid="3c0eec90-a163-4364-8ec1-855c885b184b">
    <content alias="Package ATTRIBUTE Name">RandomForestHOG</content>
  </element>
  <element objid="5bce7051-7d4e-4695-aee9-e0af3a111261">
    <content alias="Attribute ATTRIBUTE Name">blockWidth</content>
    <content alias="Attribute NOTE description 0">width of each block</content>
    <content alias="Attribute ATTRIBUTE MultiplicityMin">1</content>
    <content alias="Attribute ATTRIBUTE MultiplicityMax">1</content>
  </element>
  <element objid="6795b01a-7c23-485f-a471-f3b4772913ef">
    <content alias="Interaction ATTRIBUTE Name">HOG computation</content>
  </element>
  <element objid="cb3eb605-a856-4489-9bac-74f821ac4712">
    <content alias="Parameter ATTRIBUTE Name">cellWidth</content>
    <content alias="Parameter ATTRIBUTE ParameterPassing">In</content>
  </element>
  <element objid="bd717090-214d-4987-9ab8-8616e6eb28ed">
    <content alias="AssociationEnd NOTE description 0">root node of this decision tree</content>
    <content alias="AssociationEnd ATTRIBUTE Name">rootNode</content>
    <content alias="AssociationEnd ATTRIBUTE MultiplicityMax">1</content>
    <content alias="AssociationEnd ATTRIBUTE MultiplicityMin">0</content>
  </element>
  <element objid="4e02065e-bd36-4784-a14a-e65f379b4cbd">
    <content alias="Operation NOTE description 0">saves current random forest model</content>
    <content alias="Operation ATTRIBUTE Name">save</content>
  </element>
  <element objid="326e224c-533e-47c3-b8bc-04c4896c546d">
    <content alias="Parameter ATTRIBUTE Name">maskType</content>
    <content alias="Parameter ATTRIBUTE ParameterPassing">In</content>
  </element>
  <element objid="0e6e5a8a-cb9a-426f-99dd-bbc8cd785220">
    <content alias="Attribute ATTRIBUTE Name">trainN</content>
    <content alias="Attribute NOTE description 0">size of the bootstrap samples to train (assigned by RFLearner)</content>
    <content alias="Attribute ATTRIBUTE MultiplicityMin">1</content>
    <content alias="Attribute ATTRIBUTE MultiplicityMax">1</content>
  </element>
  <element objid="edccfe92-5ff2-4f94-ab89-bcf050cd60b0">
    <content alias="Operation NOTE description 0">return the value of featureVector array</content>
    <content alias="Operation ATTRIBUTE Name">getFeatureVector</content>
  </element>
  <element objid="ffda6e8b-f5ec-48e6-9347-56af0b87eb91">
    <content alias="Package ATTRIBUTE Name">RandomForest</content>
    <content alias="Package NOTE summary 0">Package contains class RandomForest and class RandomForestLearner.</content>
  </element>
  <element objid="eba4fa88-e515-4ffe-92c8-c4719ccedcf3">
    <content alias="Attribute ATTRIBUTE Name">level</content>
    <content alias="Attribute NOTE description 0">current level in the tree</content>
    <content alias="Attribute ATTRIBUTE MultiplicityMin">1</content>
    <content alias="Attribute ATTRIBUTE MultiplicityMax">1</content>
  </element>
  <element objid="b7c62ec1-a509-4fc4-be44-666546be5c62">
    <content alias="Attribute ATTRIBUTE Name">nBin</content>
    <content alias="Attribute NOTE description 0">number of bins for creating histogram</content>
    <content alias="Attribute ATTRIBUTE MultiplicityMin">1</content>
    <content alias="Attribute ATTRIBUTE MultiplicityMax">1</content>
  </element>
  <element objid="feee6932-b1c0-4cb6-95d5-2da584cfd56a">
    <content alias="Interaction ATTRIBUTE Name">RandomForestLearner learn</content>
  </element>
  <element objid="a9f75d39-6792-49c2-832e-9b9a2b0ef1e8">
    <content alias="Association ATTRIBUTE Name"/>
  </element>
  <element objid="f49884cb-a796-455c-89d2-3049637325cd">
    <content alias="AssociationEnd NOTE description 0">right child of this node</content>
    <content alias="AssociationEnd ATTRIBUTE Name">rightChild</content>
    <content alias="AssociationEnd ATTRIBUTE MultiplicityMax">1</content>
    <content alias="AssociationEnd ATTRIBUTE MultiplicityMin">1</content>
  </element>
  <element objid="454dbf0a-1c3a-4f4d-b874-366c4c0aff83">
    <content alias="Attribute ATTRIBUTE Name">blockHeight</content>
    <content alias="Attribute NOTE description 0">height of each block</content>
    <content alias="Attribute ATTRIBUTE MultiplicityMin">1</content>
    <content alias="Attribute ATTRIBUTE MultiplicityMax">1</content>
  </element>
  <element objid="ebcc0750-dcdc-4e30-8f38-7271a0fa2902">
    <content alias="Association ATTRIBUTE Name"/>
  </element>
  <element objid="00d00398-0000-2e12-0000-000000000000">
    <content alias="Class ATTRIBUTE Name">BufferedReader</content>
  </element>
  <element objid="55adf043-d8ec-408e-8fac-79a956853ed0">
    <content alias="Class ATTRIBUTE Name">Classifier</content>
  </element>
  <element objid="694ef3cb-17fa-4a08-8ab6-0222c2e41029">
    <content alias="Attribute ATTRIBUTE Name">maskType</content>
    <content alias="Attribute NOTE description 0">type of the mask to calculate gradients</content>
    <content alias="Attribute ATTRIBUTE MultiplicityMin">1</content>
    <content alias="Attribute ATTRIBUTE MultiplicityMax">1</content>
  </element>
  <element objid="3f901274-58e3-42e4-98b3-df441014db6d">
    <content alias="Package ATTRIBUTE Name">HOG</content>
    <content alias="Package NOTE summary 0">Package responsible for creating HOG representations of images</content>
  </element>
  <element objid="00000004-0000-0005-0000-000000000000">
    <content alias="DataType ATTRIBUTE Name">boolean</content>
  </element>
  <element objid="d790bcf1-f79e-4f49-be58-cb0de2cd71fe">
    <content alias="AssociationEnd NOTE description 0">left child of this node</content>
    <content alias="AssociationEnd ATTRIBUTE Name">leftChild</content>
    <content alias="AssociationEnd ATTRIBUTE MultiplicityMax">1</content>
    <content alias="AssociationEnd ATTRIBUTE MultiplicityMin">0</content>
  </element>
  <element objid="67321fdf-07c5-4b25-973e-2c0c213fa851">
    <content alias="Class NOTE description 0">This class contains the elements of a node in tree data structure.</content>
    <content alias="Class NOTE summary 0">Class defines the nodes of a tree data structure</content>
    <content alias="Class ATTRIBUTE Name">TreeNode</content>
  </element>
  <element objid="03255d6c-46ed-478f-b835-efa132d60bac">
    <content alias="Operation NOTE description 0">return the value of histogram array</content>
    <content alias="Operation ATTRIBUTE Name">getHistogram</content>
  </element>
  <element objid="2c7b4c09-fc6f-47a3-9e7d-db2edee3c2f6">
    <content alias="Parameter ATTRIBUTE Name">p0</content>
    <content alias="Parameter ATTRIBUTE ParameterPassing">Inout</content>
  </element>
  <element objid="73bca2a7-bea4-4a42-be6b-2bd8f5bde8f2">
    <content alias="Operation NOTE description 0">apply block-wise normalization on the image</content>
    <content alias="Operation ATTRIBUTE Name">blockNormalization</content>
  </element>
  <element objid="bf993b00-b60a-4247-890d-9b63a2e630c9">
    <content alias="AssociationEnd NOTE description 0">set of HOG parameters used in HOG computation</content>
    <content alias="AssociationEnd ATTRIBUTE Name">hogParam</content>
    <content alias="AssociationEnd ATTRIBUTE MultiplicityMax">1</content>
    <content alias="AssociationEnd ATTRIBUTE MultiplicityMin">1</content>
  </element>
  <element objid="f13ea57b-2648-48bf-8e5e-b1319a05eaba">
    <content alias="Class NOTE description 0">This class implements the learning algorithm of random forest inheriting from learner </content>
    <content alias="Class NOTE summary 0">Class responsible for random forest learning</content>
    <content alias="Class ATTRIBUTE Name">RandomForestLearner</content>
  </element>
  <element objid="a2ea1d65-e182-4c99-812a-ce40182784a7">
    <content alias="Parameter ATTRIBUTE Name">p1</content>
    <content alias="Parameter ATTRIBUTE ParameterPassing">Inout</content>
  </element>
  <element objid="22963c8e-9140-49f2-beb7-3b2458a06c51">
    <content alias="Operation NOTE description 0">selects attributes of size attrN from sample</content>
    <content alias="Operation ATTRIBUTE Name">bootStrapAttr</content>
  </element>
  <element objid="b4641769-0a9e-4832-8df5-2ba5df02e536">
    <content alias="Association ATTRIBUTE Name"/>
  </element>
  <element objid="89e7d33d-e15d-4fd6-b44f-324059a4e1f8">
    <content alias="AssociationEnd NOTE description 0">the random forest classifier model for learner to train</content>
    <content alias="AssociationEnd ATTRIBUTE Name">_model</content>
    <content alias="AssociationEnd ATTRIBUTE MultiplicityMax">1</content>
    <content alias="AssociationEnd ATTRIBUTE MultiplicityMin">0</content>
  </element>
  <element objid="00000004-0000-0009-0000-000000000000">
    <content alias="DataType ATTRIBUTE Name">integer</content>
  </element>
  <element objid="42d1c597-8275-42c0-8496-5d17a36fd6a3">
    <content alias="Operation NOTE description 0">initialize instance of HOGParam with default setting</content>
    <content alias="Operation ATTRIBUTE Name">HOGParam</content>
  </element>
  <element objid="00d00398-0000-2b7d-0000-000000000000">
    <content alias="Class ATTRIBUTE Name">Integer</content>
  </element>
  <element objid="a775e74a-83d3-42c8-b3d9-6336733ea164">
    <content alias="Operation NOTE description 0">forest</content>
    <content alias="Operation ATTRIBUTE Name">RandomForest</content>
  </element>
  <element objid="df0f8cc0-0cd7-4008-8922-9072a1b1d431">
    <content alias="Attribute ATTRIBUTE Name">_gradient</content>
    <content alias="Attribute NOTE description 0">array of gradients of each pixel after calculation</content>
    <content alias="Attribute ATTRIBUTE MultiplicityMin">0</content>
    <content alias="Attribute ATTRIBUTE MultiplicityMax">*</content>
  </element>
  <element objid="09f39372-e4c2-40ef-be1d-63f4a85ee741">
    <content alias="Operation NOTE description 0">implements getLearnerParameters method of Learner</content>
    <content alias="Operation ATTRIBUTE Name">getLearnerParameters</content>
  </element>
  <element objid="00000004-0000-000b-0000-000000000000">
    <content alias="DataType ATTRIBUTE Name">float</content>
  </element>
  <element objid="8297d617-e74d-492c-9e41-231722ca189c">
    <content alias="Parameter ATTRIBUTE Name">p0</content>
    <content alias="Parameter ATTRIBUTE ParameterPassing">Inout</content>
  </element>
  <element objid="0b5c008f-76ac-4c0e-b2de-4a29ece8a2f6">
    <content alias="Operation NOTE description 0">tests the accuracy of random forest after forest creation</content>
    <content alias="Operation ATTRIBUTE Name">testAccuracy</content>
  </element>
  <element objid="b0d3e5ab-4f32-471f-9980-8c55eea662ae">
    <content alias="Attribute ATTRIBUTE Name">_featureVector</content>
    <content alias="Attribute NOTE description 0">array of feature vectors of each pixel after calculation</content>
    <content alias="Attribute ATTRIBUTE MultiplicityMin">0</content>
    <content alias="Attribute ATTRIBUTE MultiplicityMax">*</content>
  </element>
  <element objid="44175863-c0e4-45a7-acdd-436b7ed925dd">
    <content alias="Association ATTRIBUTE Name"/>
  </element>
  <element objid="cdef89ff-5d7d-463b-9e97-66e1ad90a707">
    <content alias="Operation NOTE description 0">pre-process the image with global normalization [optional]</content>
    <content alias="Operation ATTRIBUTE Name">globalNormalization</content>
  </element>
  <element objid="4aff82c9-54dd-4e50-960f-3fcb7c21264b">
    <content alias="Operation NOTE description 0">implements getLearnerParameter method of Learner</content>
    <content alias="Operation ATTRIBUTE Name">getLearnerParameter</content>
  </element>
  <element objid="77b78d4d-6afc-4bc3-b438-316a59622fd8">
    <content alias="Class NOTE description 0">This class implements the operations involved in HOG, and create arrays of pixel's data of each stage.</content>
    <content alias="Class NOTE summary 0">Class responsible for creating HOG representations of images</content>
    <content alias="Class ATTRIBUTE Name">HOG</content>
  </element>
  <element objid="cef76905-bdae-42d0-827b-37e6adbe4154">
    <content alias="Attribute ATTRIBUTE Name">_numOfTrees</content>
    <content alias="Attribute NOTE description 0">The number of trees in the forest</content>
    <content alias="Attribute ATTRIBUTE MultiplicityMin">1</content>
    <content alias="Attribute ATTRIBUTE MultiplicityMax">1</content>
  </element>
  <element objid="09490b81-fd8d-4de9-83c8-633b011221dd">
    <content alias="Operation NOTE description 0">calculate the gradients of each pixel with certain mask</content>
    <content alias="Operation ATTRIBUTE Name">calGradient</content>
  </element>
  <element objid="0b72c86a-36ae-43df-a8e2-9478707d0cd0">
    <content alias="Association ATTRIBUTE Name"/>
  </element>
  <element objid="bd35c418-14d7-4599-891b-34837487a39c">
    <content alias="Operation NOTE description 0">create a boostrap sample of size trainN </content>
    <content alias="Operation ATTRIBUTE Name">bootStrapSample</content>
  </element>
  <element objid="1a3830ea-46ea-4e57-ace4-07b3adb5ca1e">
    <content alias="Attribute ATTRIBUTE Name">cellHeight</content>
    <content alias="Attribute NOTE description 0">height of each cell</content>
    <content alias="Attribute ATTRIBUTE MultiplicityMin">1</content>
    <content alias="Attribute ATTRIBUTE MultiplicityMax">1</content>
  </element>
  <element objid="d805215c-37ee-4512-9b9a-fe0eba48216b">
    <content alias="Parameter ATTRIBUTE Name">filename</content>
    <content alias="Parameter ATTRIBUTE ParameterPassing">In</content>
  </element>
  <element objid="cc4ac9ce-f533-4988-a291-00d126112807">
    <content alias="Class ATTRIBUTE Name">Sample</content>
  </element>
  <element objid="681f3204-c6bd-47af-8682-b4ad2bd1b0e6">
    <content alias="Attribute ATTRIBUTE Name">cellWidth</content>
    <content alias="Attribute NOTE description 0">width of each cell</content>
    <content alias="Attribute ATTRIBUTE MultiplicityMin">1</content>
    <content alias="Attribute ATTRIBUTE MultiplicityMax">1</content>
  </element>
  <element objid="63abc92b-f62b-4574-81b6-a62f85305caa">
    <content alias="Parameter ATTRIBUTE Name">p0</content>
    <content alias="Parameter ATTRIBUTE ParameterPassing">Inout</content>
  </element>
  <element objid="f6bfeaa8-ce9f-4055-85d5-142cad082fa0">
    <content alias="Operation NOTE description 0">load previous saved random forest model</content>
    <content alias="Operation ATTRIBUTE Name">load</content>
  </element>
  <element objid="303a2376-960c-449f-9dce-a819967d8f19">
    <content alias="Parameter ATTRIBUTE Name">data</content>
    <content alias="Parameter ATTRIBUTE ParameterPassing">In</content>
  </element>
  <element objid="587291cf-6fe5-457d-a2df-242811a83aad">
    <content alias="Parameter ATTRIBUTE Name">train</content>
    <content alias="Parameter ATTRIBUTE ParameterPassing">Inout</content>
  </element>
  <element objid="4f2aede1-a0e6-4376-8945-3f234d7973ed">
    <content alias="Attribute ATTRIBUTE Name">splitAttr</content>
    <content alias="Attribute NOTE description 0">attribute to split on</content>
    <content alias="Attribute ATTRIBUTE MultiplicityMin">1</content>
    <content alias="Attribute ATTRIBUTE MultiplicityMax">1</content>
  </element>
  <element objid="0cf20660-030c-4650-b95e-93f1ba2eed63">
    <content alias="Parameter ATTRIBUTE Name">p0</content>
    <content alias="Parameter ATTRIBUTE ParameterPassing">Inout</content>
  </element>
  <element objid="505ca8fa-c803-4020-851c-d7eb7f9d9fb3">
    <content alias="Parameter ATTRIBUTE Name">blockWidth</content>
    <content alias="Parameter ATTRIBUTE ParameterPassing">In</content>
  </element>
  <element objid="c8d51bcf-a123-439a-a3af-27758281545f">
    <content alias="Attribute ATTRIBUTE Name">attrN</content>
    <content alias="Attribute NOTE description 0">size of the attributes to train (assigned by RFLearner)</content>
    <content alias="Attribute ATTRIBUTE MultiplicityMin">1</content>
    <content alias="Attribute ATTRIBUTE MultiplicityMax">1</content>
  </element>
  <element objid="35cd803f-032d-4bea-bff5-220bcf6569b4">
    <content alias="Parameter ATTRIBUTE Name">nTree</content>
    <content alias="Parameter ATTRIBUTE ParameterPassing">In</content>
  </element>
  <element objid="008d3f40-e60d-4c6e-9eb2-7018b83bf180">
    <content alias="Operation NOTE description 0">critical function to create the decision tree with the selected attributes of bootstrap sample</content>
    <content alias="Operation ATTRIBUTE Name">recursiveSplit</content>
  </element>
  <element objid="76fdb7c1-94ba-49c1-8e5c-dbb466d93bc4">
    <content alias="Parameter ATTRIBUTE Name">data</content>
    <content alias="Parameter ATTRIBUTE ParameterPassing">In</content>
  </element>
  <element objid="00d00398-0000-2e26-0000-000000000000">
    <content alias="Class ATTRIBUTE Name">BufferedWriter</content>
  </element>
  <element objid="11f42db2-137b-4fd3-8d5c-065ee3ecdf65">
    <content alias="Operation NOTE description 0">creates the decision tree according to the specifications of random forest trees</content>
    <content alias="Operation ATTRIBUTE Name">createTree</content>
  </element>
  <element objid="9fd32e75-0679-4e5a-9a26-4f654ee4b191">
    <content alias="Interaction ATTRIBUTE Name">RandomForest load</content>
  </element>
</element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B6978-45B9-4860-8E6E-EDB6F017D2CB}">
  <ds:schemaRefs/>
</ds:datastoreItem>
</file>

<file path=customXml/itemProps3.xml><?xml version="1.0" encoding="utf-8"?>
<ds:datastoreItem xmlns:ds="http://schemas.openxmlformats.org/officeDocument/2006/customXml" ds:itemID="{109CB11A-A3F4-4D48-A059-54008EA2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38</Pages>
  <Words>5961</Words>
  <Characters>33978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 Forest HOG</vt:lpstr>
    </vt:vector>
  </TitlesOfParts>
  <Company>Modeliosoft</Company>
  <LinksUpToDate>false</LinksUpToDate>
  <CharactersWithSpaces>39860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 HOG</dc:title>
  <dc:subject>Random Forest</dc:subject>
  <dc:creator>Michał Pomarański,                              Po-Tsung Chiu,                                 Chun-Jen Peng</dc:creator>
  <cp:lastModifiedBy>peng</cp:lastModifiedBy>
  <cp:revision>4</cp:revision>
  <cp:lastPrinted>2015-01-26T02:56:00Z</cp:lastPrinted>
  <dcterms:created xsi:type="dcterms:W3CDTF">2015-01-26T02:18:00Z</dcterms:created>
  <dcterms:modified xsi:type="dcterms:W3CDTF">2015-01-26T03:00:00Z</dcterms:modified>
  <cp:category>Category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pyright">
    <vt:lpwstr/>
  </property>
  <property fmtid="{D5CDD505-2E9C-101B-9397-08002B2CF9AE}" pid="4" name="ImageResizePolicy">
    <vt:lpwstr>AUTO</vt:lpwstr>
  </property>
</Properties>
</file>